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E6887" w14:textId="77777777" w:rsidR="003C4E92" w:rsidRDefault="005E2B0A">
      <w:pPr>
        <w:pStyle w:val="Title"/>
        <w:rPr>
          <w:ins w:id="0" w:author="Roger Levy" w:date="2018-12-31T09:19:00Z"/>
        </w:rPr>
      </w:pPr>
      <w:del w:id="1" w:author="Masoud Jasbi" w:date="2020-01-22T18:45:00Z">
        <w:r w:rsidDel="00AA3795">
          <w:delText>How to Make a Proceedings Paper Submission</w:delText>
        </w:r>
      </w:del>
      <w:ins w:id="2" w:author="Masoud Jasbi" w:date="2020-01-22T18:45:00Z">
        <w:r w:rsidR="00AA3795">
          <w:t>Quantification</w:t>
        </w:r>
      </w:ins>
      <w:ins w:id="3" w:author="Masoud Jasbi" w:date="2020-01-22T22:24:00Z">
        <w:r w:rsidR="007B2247">
          <w:t>al</w:t>
        </w:r>
      </w:ins>
      <w:ins w:id="4" w:author="Masoud Jasbi" w:date="2020-01-22T18:45:00Z">
        <w:r w:rsidR="00AA3795">
          <w:t xml:space="preserve"> Force in Temporal and Nominal Domains</w:t>
        </w:r>
      </w:ins>
    </w:p>
    <w:p w14:paraId="1CECE1AE" w14:textId="77777777" w:rsidR="003C4E92" w:rsidRDefault="005E2B0A">
      <w:pPr>
        <w:pStyle w:val="Authorname"/>
        <w:tabs>
          <w:tab w:val="left" w:pos="2970"/>
        </w:tabs>
        <w:spacing w:before="240"/>
      </w:pPr>
      <w:ins w:id="5" w:author="Roger Levy" w:date="2018-12-31T09:19:00Z">
        <w:r>
          <w:t xml:space="preserve">Anonymous </w:t>
        </w:r>
        <w:proofErr w:type="spellStart"/>
        <w:r>
          <w:t>CogSci</w:t>
        </w:r>
        <w:proofErr w:type="spellEnd"/>
        <w:r>
          <w:t xml:space="preserve"> submission</w:t>
        </w:r>
      </w:ins>
    </w:p>
    <w:p w14:paraId="469A9392" w14:textId="77777777" w:rsidR="003C4E92" w:rsidRDefault="003C4E92">
      <w:pPr>
        <w:pStyle w:val="Body"/>
        <w:jc w:val="center"/>
        <w:rPr>
          <w:del w:id="6" w:author="Roger Levy" w:date="2018-12-31T09:28:00Z"/>
          <w:b/>
          <w:bCs/>
        </w:rPr>
      </w:pPr>
    </w:p>
    <w:p w14:paraId="331C2D32" w14:textId="77777777" w:rsidR="003C4E92" w:rsidRDefault="005E2B0A">
      <w:pPr>
        <w:pStyle w:val="Authorname"/>
        <w:jc w:val="both"/>
        <w:rPr>
          <w:del w:id="7" w:author="Michael C. Frank" w:date="2018-11-06T11:55:00Z"/>
        </w:rPr>
      </w:pPr>
      <w:del w:id="8" w:author="Michael C. Frank" w:date="2018-11-06T11:55:00Z">
        <w:r>
          <w:delText>Morton Ann Gernsbacher (MAG@Macc.Wisc.Edu)</w:delText>
        </w:r>
      </w:del>
    </w:p>
    <w:p w14:paraId="5AFE92E1" w14:textId="77777777" w:rsidR="003C4E92" w:rsidRDefault="005E2B0A">
      <w:pPr>
        <w:pStyle w:val="Affiliation"/>
        <w:jc w:val="both"/>
        <w:rPr>
          <w:del w:id="9" w:author="Michael C. Frank" w:date="2018-11-06T11:55:00Z"/>
        </w:rPr>
      </w:pPr>
      <w:del w:id="10" w:author="Michael C. Frank" w:date="2018-11-06T11:55:00Z">
        <w:r>
          <w:delText>Department of Psychology, 1202 W. Johnson Street</w:delText>
        </w:r>
      </w:del>
    </w:p>
    <w:p w14:paraId="7355B905" w14:textId="77777777" w:rsidR="003C4E92" w:rsidRDefault="005E2B0A">
      <w:pPr>
        <w:pStyle w:val="Affiliation"/>
        <w:jc w:val="both"/>
        <w:rPr>
          <w:del w:id="11" w:author="Michael C. Frank" w:date="2018-11-06T11:55:00Z"/>
        </w:rPr>
      </w:pPr>
      <w:del w:id="12" w:author="Michael C. Frank" w:date="2018-11-06T11:55:00Z">
        <w:r>
          <w:delText>Madison, WI 53706 USA</w:delText>
        </w:r>
      </w:del>
    </w:p>
    <w:p w14:paraId="3AA7FB9D" w14:textId="77777777" w:rsidR="003C4E92" w:rsidRDefault="003C4E92">
      <w:pPr>
        <w:pStyle w:val="Body"/>
        <w:ind w:firstLine="0"/>
        <w:outlineLvl w:val="0"/>
        <w:rPr>
          <w:del w:id="13" w:author="Michael C. Frank" w:date="2018-11-06T11:55:00Z"/>
        </w:rPr>
      </w:pPr>
    </w:p>
    <w:p w14:paraId="596C872E" w14:textId="77777777" w:rsidR="003C4E92" w:rsidRDefault="005E2B0A">
      <w:pPr>
        <w:pStyle w:val="Authorname"/>
        <w:jc w:val="both"/>
        <w:rPr>
          <w:del w:id="14" w:author="Michael C. Frank" w:date="2018-11-06T11:55:00Z"/>
        </w:rPr>
      </w:pPr>
      <w:del w:id="15" w:author="Michael C. Frank" w:date="2018-11-06T11:55:00Z">
        <w:r>
          <w:delText>Sharon J. Derry (SDJ@Macc.Wisc.Edu)</w:delText>
        </w:r>
      </w:del>
    </w:p>
    <w:p w14:paraId="338AE50D" w14:textId="77777777" w:rsidR="003C4E92" w:rsidRDefault="005E2B0A">
      <w:pPr>
        <w:pStyle w:val="Affiliation"/>
        <w:jc w:val="both"/>
        <w:rPr>
          <w:del w:id="16" w:author="Michael C. Frank" w:date="2018-11-06T11:55:00Z"/>
        </w:rPr>
      </w:pPr>
      <w:del w:id="17" w:author="Michael C. Frank" w:date="2018-11-06T11:55:00Z">
        <w:r>
          <w:delText xml:space="preserve">Department of Educational </w:delText>
        </w:r>
        <w:r>
          <w:delText>Psychology, 1025 W. Johnson Street</w:delText>
        </w:r>
      </w:del>
    </w:p>
    <w:p w14:paraId="7281E86E" w14:textId="77777777" w:rsidR="003C4E92" w:rsidRDefault="005E2B0A">
      <w:pPr>
        <w:pStyle w:val="Affiliation"/>
        <w:jc w:val="both"/>
        <w:rPr>
          <w:del w:id="18" w:author="Michael C. Frank" w:date="2018-11-06T11:55:00Z"/>
        </w:rPr>
      </w:pPr>
      <w:del w:id="19" w:author="Michael C. Frank" w:date="2018-11-06T11:55:00Z">
        <w:r>
          <w:delText>Madison, WI 53706 USA</w:delText>
        </w:r>
      </w:del>
    </w:p>
    <w:p w14:paraId="7CBEB373" w14:textId="77777777" w:rsidR="003C4E92" w:rsidRDefault="003C4E92">
      <w:pPr>
        <w:pStyle w:val="Body"/>
        <w:ind w:firstLine="0"/>
        <w:rPr>
          <w:del w:id="20" w:author="Roger Levy" w:date="2018-12-31T09:30:00Z"/>
        </w:rPr>
      </w:pPr>
    </w:p>
    <w:p w14:paraId="3AF74DC5" w14:textId="77777777" w:rsidR="003C4E92" w:rsidRDefault="003C4E92">
      <w:pPr>
        <w:pStyle w:val="Body"/>
        <w:ind w:firstLine="0"/>
      </w:pPr>
    </w:p>
    <w:p w14:paraId="3C6F564F" w14:textId="77777777" w:rsidR="003C4E92" w:rsidRDefault="003C4E92">
      <w:pPr>
        <w:pStyle w:val="Body"/>
        <w:ind w:firstLine="0"/>
        <w:rPr>
          <w:ins w:id="21" w:author="Roger Levy" w:date="2018-12-31T09:31:00Z"/>
        </w:rPr>
      </w:pPr>
    </w:p>
    <w:p w14:paraId="164EE314" w14:textId="77777777" w:rsidR="003C4E92" w:rsidRDefault="003C4E92">
      <w:pPr>
        <w:pStyle w:val="Body"/>
        <w:ind w:firstLine="0"/>
        <w:rPr>
          <w:ins w:id="22" w:author="Roger Levy" w:date="2018-12-31T09:47:00Z"/>
        </w:rPr>
      </w:pPr>
    </w:p>
    <w:p w14:paraId="6B6A2997" w14:textId="77777777" w:rsidR="003C4E92" w:rsidRDefault="003C4E92">
      <w:pPr>
        <w:pStyle w:val="Body"/>
        <w:ind w:firstLine="0"/>
        <w:rPr>
          <w:ins w:id="23" w:author="Roger Levy" w:date="2018-12-31T09:47:00Z"/>
        </w:rPr>
      </w:pPr>
    </w:p>
    <w:p w14:paraId="62CA6FF4" w14:textId="77777777" w:rsidR="003C4E92" w:rsidRDefault="003C4E92">
      <w:pPr>
        <w:pStyle w:val="Body"/>
        <w:ind w:firstLine="0"/>
        <w:rPr>
          <w:ins w:id="24" w:author="Roger Levy" w:date="2018-12-31T09:47:00Z"/>
        </w:rPr>
      </w:pPr>
    </w:p>
    <w:p w14:paraId="0B35C547" w14:textId="77777777" w:rsidR="003C4E92" w:rsidRDefault="003C4E92">
      <w:pPr>
        <w:pStyle w:val="Body"/>
        <w:ind w:firstLine="0"/>
        <w:rPr>
          <w:ins w:id="25" w:author="Roger Levy" w:date="2018-12-31T09:31:00Z"/>
        </w:rPr>
      </w:pPr>
    </w:p>
    <w:p w14:paraId="28DDDBE8" w14:textId="77777777" w:rsidR="003C4E92" w:rsidRDefault="003C4E92">
      <w:pPr>
        <w:pStyle w:val="Body"/>
        <w:ind w:firstLine="0"/>
        <w:rPr>
          <w:ins w:id="26" w:author="Roger Levy" w:date="2018-12-31T09:31:00Z"/>
        </w:rPr>
      </w:pPr>
    </w:p>
    <w:p w14:paraId="624A2613" w14:textId="77777777" w:rsidR="003C4E92" w:rsidRDefault="003C4E92">
      <w:pPr>
        <w:pStyle w:val="Body"/>
        <w:ind w:firstLine="0"/>
        <w:rPr>
          <w:ins w:id="27" w:author="Roger Levy" w:date="2018-12-31T09:31:00Z"/>
        </w:rPr>
      </w:pPr>
    </w:p>
    <w:p w14:paraId="51A39C17" w14:textId="77777777" w:rsidR="003C4E92" w:rsidRDefault="003C4E92">
      <w:pPr>
        <w:pStyle w:val="Body"/>
        <w:ind w:firstLine="0"/>
        <w:sectPr w:rsidR="003C4E92">
          <w:headerReference w:type="default" r:id="rId8"/>
          <w:footerReference w:type="default" r:id="rId9"/>
          <w:pgSz w:w="12240" w:h="15840"/>
          <w:pgMar w:top="1440" w:right="1080" w:bottom="1080" w:left="1080" w:header="720" w:footer="720" w:gutter="0"/>
          <w:cols w:space="720"/>
        </w:sectPr>
      </w:pPr>
    </w:p>
    <w:p w14:paraId="0CA7FB7F" w14:textId="77777777" w:rsidR="003C4E92" w:rsidRDefault="005E2B0A">
      <w:pPr>
        <w:pStyle w:val="Abstractheading"/>
        <w:spacing w:after="120"/>
      </w:pPr>
      <w:r>
        <w:t>Abstract</w:t>
      </w:r>
    </w:p>
    <w:p w14:paraId="2367E226" w14:textId="77777777" w:rsidR="003C4E92" w:rsidRDefault="005E2B0A">
      <w:pPr>
        <w:pStyle w:val="Abstracttext"/>
      </w:pPr>
      <w:ins w:id="28" w:author="Michael C. Frank" w:date="2018-11-06T11:55:00Z">
        <w:del w:id="29" w:author="Anne Alstott" w:date="2020-01-09T23:27:00Z">
          <w:r>
            <w:delText xml:space="preserve">Include no author information in the initial submission, to facilitate blind review. </w:delText>
          </w:r>
        </w:del>
      </w:ins>
      <w:del w:id="30" w:author="Anne Alstott" w:date="2020-01-09T23:27:00Z">
        <w:r>
          <w:delText>The abstract should be one paragraph, indented 1/8 inch on both sides, in 9 point font with single spacing. The heading “</w:delText>
        </w:r>
        <w:r>
          <w:rPr>
            <w:b/>
            <w:bCs/>
          </w:rPr>
          <w:delText>Abstract”</w:delText>
        </w:r>
        <w:r>
          <w:delText xml:space="preserve"> should be 10 point, bold, centered, with one line of space below it. This one-paragraph abstract section is required only for</w:delText>
        </w:r>
        <w:r>
          <w:delText xml:space="preserve"> standard six page proceedings papers. Following the abstract should be a blank line, followed by the header “</w:delText>
        </w:r>
        <w:r>
          <w:rPr>
            <w:b/>
            <w:bCs/>
          </w:rPr>
          <w:delText>Keywords:</w:delText>
        </w:r>
        <w:r>
          <w:delText xml:space="preserve">” and a list of descriptive keywords separated by semicolons, all in 9 point font, as shown below. </w:delText>
        </w:r>
      </w:del>
      <w:r>
        <w:t>Which quantificational forces do langu</w:t>
      </w:r>
      <w:r>
        <w:t>ages tend to encode lexically? When a language features multiple quantificational scales (e.g. determiner and adverbial quantification), does the pattern of lexicalization of quantificational forces we discover for one scale correlate with those of other s</w:t>
      </w:r>
      <w:r>
        <w:t>cales? We use English as a first test case for examining these questions, adapting the basic ideas of Lewis (1975) into the hypothesis that all English lexical quantifiers not related to cardinal numbers or definite descriptions, determiner and adverbial a</w:t>
      </w:r>
      <w:r>
        <w:t xml:space="preserve">like, have one of six quantificational forces. To begin to test this claim empirically, we elicited speaker interpretations of a range of quantifiers in an online study. Dividing participants into an adverbial condition and a determiner condition, we gave </w:t>
      </w:r>
      <w:r>
        <w:t>a context specifying a 100-day period and then provided various quantified sentences that denoted daily activities performed by an individual during this period; for each sentence, the participants judged the number of days they believed that the event den</w:t>
      </w:r>
      <w:r>
        <w:t>oted had taken place. [RESULTS] These results have psycholinguistic implications and suggests a need for future research that covers more lexical items, languages, and quantificational scales.</w:t>
      </w:r>
    </w:p>
    <w:p w14:paraId="635B8952" w14:textId="77777777" w:rsidR="003C4E92" w:rsidRDefault="005E2B0A">
      <w:pPr>
        <w:pStyle w:val="Abstracttext"/>
        <w:spacing w:before="120"/>
        <w:ind w:left="187" w:right="187"/>
      </w:pPr>
      <w:r>
        <w:rPr>
          <w:b/>
          <w:bCs/>
        </w:rPr>
        <w:t xml:space="preserve">Keywords: </w:t>
      </w:r>
      <w:r>
        <w:t>adverbs of quantification; quantifiers; Q-adverbs</w:t>
      </w:r>
    </w:p>
    <w:p w14:paraId="49AFED80" w14:textId="77777777" w:rsidR="003C4E92" w:rsidRDefault="005E2B0A">
      <w:pPr>
        <w:pStyle w:val="Heading"/>
      </w:pPr>
      <w:r>
        <w:t>Int</w:t>
      </w:r>
      <w:r>
        <w:t>roduction</w:t>
      </w:r>
    </w:p>
    <w:p w14:paraId="7D3711C0" w14:textId="77777777" w:rsidR="003C4E92" w:rsidRDefault="005E2B0A">
      <w:pPr>
        <w:pStyle w:val="NormalSectionStart"/>
      </w:pPr>
      <w:r>
        <w:t>Natural-language quantification—the use of linguistic expressions to make judgments of quantity—is one of the most well-studied phenomena in semantics and syntax. Since the development of Aristotelian logic, the literature on quantification has p</w:t>
      </w:r>
      <w:r>
        <w:t>rimarily focused on determiners that quantify over entities, such as “every,” “some,” and “no”. However, many languages, including English, additionally feature adverbial quantification; adverbs of quantification like “always,” “sometimes,” and “never,” al</w:t>
      </w:r>
      <w:r>
        <w:t>so called Q-adverbs (</w:t>
      </w:r>
      <w:proofErr w:type="spellStart"/>
      <w:r>
        <w:t>Hinterwimmer</w:t>
      </w:r>
      <w:proofErr w:type="spellEnd"/>
      <w:r>
        <w:t xml:space="preserve">, 2008), are variously taken to quantify over “cases”—ordered tuples of “admissible assignments of values” to a sentences’ free variables (Lewis, 1975)—or over situations or events (de </w:t>
      </w:r>
      <w:proofErr w:type="spellStart"/>
      <w:r>
        <w:t>Swart</w:t>
      </w:r>
      <w:proofErr w:type="spellEnd"/>
      <w:r>
        <w:t xml:space="preserve">, 1993; von </w:t>
      </w:r>
      <w:proofErr w:type="spellStart"/>
      <w:r>
        <w:t>Fintel</w:t>
      </w:r>
      <w:proofErr w:type="spellEnd"/>
      <w:r>
        <w:t xml:space="preserve">, 1994; </w:t>
      </w:r>
      <w:proofErr w:type="spellStart"/>
      <w:r>
        <w:t>Hinterw</w:t>
      </w:r>
      <w:r>
        <w:t>immer</w:t>
      </w:r>
      <w:proofErr w:type="spellEnd"/>
      <w:r>
        <w:t>, 2008).</w:t>
      </w:r>
      <w:ins w:id="31" w:author="Michael C. Frank" w:date="2018-11-06T11:56:00Z">
        <w:del w:id="32" w:author="Roger Levy" w:date="2018-12-31T09:52:00Z">
          <w:r>
            <w:delText>an</w:delText>
          </w:r>
        </w:del>
      </w:ins>
      <w:ins w:id="33" w:author="Roger Levy" w:date="2018-12-31T09:52:00Z">
        <w:del w:id="34" w:author="Anne Alstott" w:date="2020-01-09T23:37:00Z">
          <w:r>
            <w:delText>one</w:delText>
          </w:r>
        </w:del>
      </w:ins>
      <w:ins w:id="35" w:author="Michael C. Frank" w:date="2018-11-06T11:56:00Z">
        <w:del w:id="36" w:author="Anne Alstott" w:date="2020-01-09T23:37:00Z">
          <w:r>
            <w:delText xml:space="preserve"> additional page can be used for acknowledgements and references.</w:delText>
          </w:r>
        </w:del>
      </w:ins>
    </w:p>
    <w:p w14:paraId="44B0F32D" w14:textId="77777777" w:rsidR="003C4E92" w:rsidRDefault="005E2B0A">
      <w:pPr>
        <w:pStyle w:val="Body"/>
      </w:pPr>
      <w:r>
        <w:rPr>
          <w:rFonts w:eastAsia="Arial Unicode MS" w:cs="Arial Unicode MS"/>
        </w:rPr>
        <w:t xml:space="preserve">A central property of both determiner and adverbial quantifiers is quantificational force, which relates to how a quantifier resolves questions like </w:t>
      </w:r>
      <w:r>
        <w:rPr>
          <w:rFonts w:eastAsia="Arial Unicode MS" w:cs="Arial Unicode MS"/>
        </w:rPr>
        <w:t>“</w:t>
      </w:r>
      <w:r>
        <w:rPr>
          <w:rFonts w:eastAsia="Arial Unicode MS" w:cs="Arial Unicode MS"/>
        </w:rPr>
        <w:t>how many?</w:t>
      </w:r>
      <w:r>
        <w:rPr>
          <w:rFonts w:eastAsia="Arial Unicode MS" w:cs="Arial Unicode MS"/>
        </w:rPr>
        <w:t xml:space="preserve">” </w:t>
      </w:r>
      <w:r>
        <w:rPr>
          <w:rFonts w:eastAsia="Arial Unicode MS" w:cs="Arial Unicode MS"/>
        </w:rPr>
        <w:t xml:space="preserve">or </w:t>
      </w:r>
      <w:r>
        <w:rPr>
          <w:rFonts w:eastAsia="Arial Unicode MS" w:cs="Arial Unicode MS"/>
        </w:rPr>
        <w:t>“</w:t>
      </w:r>
      <w:r>
        <w:rPr>
          <w:rFonts w:eastAsia="Arial Unicode MS" w:cs="Arial Unicode MS"/>
        </w:rPr>
        <w:t xml:space="preserve">how </w:t>
      </w:r>
      <w:r>
        <w:rPr>
          <w:rFonts w:eastAsia="Arial Unicode MS" w:cs="Arial Unicode MS"/>
        </w:rPr>
        <w:t>much?</w:t>
      </w:r>
      <w:r>
        <w:rPr>
          <w:rFonts w:eastAsia="Arial Unicode MS" w:cs="Arial Unicode MS"/>
        </w:rPr>
        <w:t xml:space="preserve">” </w:t>
      </w:r>
      <w:r>
        <w:rPr>
          <w:rFonts w:eastAsia="Arial Unicode MS" w:cs="Arial Unicode MS"/>
        </w:rPr>
        <w:t xml:space="preserve">For instance, the quantifiers </w:t>
      </w:r>
      <w:r>
        <w:rPr>
          <w:rFonts w:eastAsia="Arial Unicode MS" w:cs="Arial Unicode MS"/>
        </w:rPr>
        <w:t>“</w:t>
      </w:r>
      <w:r>
        <w:rPr>
          <w:rFonts w:eastAsia="Arial Unicode MS" w:cs="Arial Unicode MS"/>
        </w:rPr>
        <w:t>every</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always</w:t>
      </w:r>
      <w:r>
        <w:rPr>
          <w:rFonts w:eastAsia="Arial Unicode MS" w:cs="Arial Unicode MS"/>
        </w:rPr>
        <w:t xml:space="preserve">” </w:t>
      </w:r>
      <w:r>
        <w:rPr>
          <w:rFonts w:eastAsia="Arial Unicode MS" w:cs="Arial Unicode MS"/>
        </w:rPr>
        <w:t xml:space="preserve">in (1) have universal force: for each member of the set of days (1a) or for each </w:t>
      </w:r>
      <w:r>
        <w:rPr>
          <w:rFonts w:eastAsia="Arial Unicode MS" w:cs="Arial Unicode MS"/>
        </w:rPr>
        <w:t>“</w:t>
      </w:r>
      <w:r>
        <w:rPr>
          <w:rFonts w:eastAsia="Arial Unicode MS" w:cs="Arial Unicode MS"/>
        </w:rPr>
        <w:t>case</w:t>
      </w:r>
      <w:r>
        <w:rPr>
          <w:rFonts w:eastAsia="Arial Unicode MS" w:cs="Arial Unicode MS"/>
        </w:rPr>
        <w:t xml:space="preserve">” </w:t>
      </w:r>
      <w:r>
        <w:rPr>
          <w:rFonts w:eastAsia="Arial Unicode MS" w:cs="Arial Unicode MS"/>
        </w:rPr>
        <w:t xml:space="preserve">or situation (1b), John brushed his teeth before bed. Conversely, </w:t>
      </w:r>
      <w:r>
        <w:rPr>
          <w:rFonts w:eastAsia="Arial Unicode MS" w:cs="Arial Unicode MS"/>
        </w:rPr>
        <w:t>“</w:t>
      </w:r>
      <w:r>
        <w:rPr>
          <w:rFonts w:eastAsia="Arial Unicode MS" w:cs="Arial Unicode MS"/>
        </w:rPr>
        <w:t>no</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never</w:t>
      </w:r>
      <w:r>
        <w:rPr>
          <w:rFonts w:eastAsia="Arial Unicode MS" w:cs="Arial Unicode MS"/>
        </w:rPr>
        <w:t xml:space="preserve">” </w:t>
      </w:r>
      <w:r>
        <w:rPr>
          <w:rFonts w:eastAsia="Arial Unicode MS" w:cs="Arial Unicode MS"/>
        </w:rPr>
        <w:t xml:space="preserve">in (2) have </w:t>
      </w:r>
      <w:r>
        <w:rPr>
          <w:rFonts w:eastAsia="Arial Unicode MS" w:cs="Arial Unicode MS"/>
        </w:rPr>
        <w:t>negative existe</w:t>
      </w:r>
      <w:r>
        <w:rPr>
          <w:rFonts w:eastAsia="Arial Unicode MS" w:cs="Arial Unicode MS"/>
        </w:rPr>
        <w:t>ntial force</w:t>
      </w:r>
      <w:r>
        <w:rPr>
          <w:rFonts w:eastAsia="Arial Unicode MS" w:cs="Arial Unicode MS"/>
        </w:rPr>
        <w:t>—</w:t>
      </w:r>
      <w:r>
        <w:rPr>
          <w:rFonts w:eastAsia="Arial Unicode MS" w:cs="Arial Unicode MS"/>
        </w:rPr>
        <w:t xml:space="preserve">for no days (2a) or in no </w:t>
      </w:r>
      <w:r>
        <w:rPr>
          <w:rFonts w:eastAsia="Arial Unicode MS" w:cs="Arial Unicode MS"/>
        </w:rPr>
        <w:t>“</w:t>
      </w:r>
      <w:r>
        <w:rPr>
          <w:rFonts w:eastAsia="Arial Unicode MS" w:cs="Arial Unicode MS"/>
        </w:rPr>
        <w:t>cases</w:t>
      </w:r>
      <w:r>
        <w:rPr>
          <w:rFonts w:eastAsia="Arial Unicode MS" w:cs="Arial Unicode MS"/>
        </w:rPr>
        <w:t xml:space="preserve">” </w:t>
      </w:r>
      <w:r>
        <w:rPr>
          <w:rFonts w:eastAsia="Arial Unicode MS" w:cs="Arial Unicode MS"/>
        </w:rPr>
        <w:t>or situations (2b) did John arrive to work on time.</w:t>
      </w:r>
    </w:p>
    <w:p w14:paraId="536DEC13" w14:textId="77777777" w:rsidR="003C4E92" w:rsidRDefault="005E2B0A">
      <w:pPr>
        <w:pStyle w:val="Body"/>
      </w:pPr>
      <w:r>
        <w:rPr>
          <w:rFonts w:eastAsia="Arial Unicode MS" w:cs="Arial Unicode MS"/>
        </w:rPr>
        <w:t>(1) a. John brushed his teeth before bed every day.</w:t>
      </w:r>
    </w:p>
    <w:p w14:paraId="3B066FDE" w14:textId="77777777" w:rsidR="003C4E92" w:rsidRDefault="005E2B0A">
      <w:pPr>
        <w:pStyle w:val="Body"/>
      </w:pPr>
      <w:r>
        <w:rPr>
          <w:rFonts w:eastAsia="Arial Unicode MS" w:cs="Arial Unicode MS"/>
        </w:rPr>
        <w:t xml:space="preserve">      b. John always brushed his teeth before bed.</w:t>
      </w:r>
    </w:p>
    <w:p w14:paraId="00FE5EC2" w14:textId="77777777" w:rsidR="003C4E92" w:rsidRDefault="005E2B0A">
      <w:pPr>
        <w:pStyle w:val="Body"/>
      </w:pPr>
      <w:r>
        <w:rPr>
          <w:rFonts w:eastAsia="Arial Unicode MS" w:cs="Arial Unicode MS"/>
        </w:rPr>
        <w:t>(2) a. John arrived to work on time no days.</w:t>
      </w:r>
    </w:p>
    <w:p w14:paraId="3985FA6A" w14:textId="77777777" w:rsidR="003C4E92" w:rsidRDefault="005E2B0A">
      <w:pPr>
        <w:pStyle w:val="Body"/>
      </w:pPr>
      <w:r>
        <w:rPr>
          <w:rFonts w:eastAsia="Arial Unicode MS" w:cs="Arial Unicode MS"/>
        </w:rPr>
        <w:t xml:space="preserve">      b. J</w:t>
      </w:r>
      <w:r>
        <w:rPr>
          <w:rFonts w:eastAsia="Arial Unicode MS" w:cs="Arial Unicode MS"/>
        </w:rPr>
        <w:t>ohn never arrived to work on time.</w:t>
      </w:r>
    </w:p>
    <w:p w14:paraId="63E4885A" w14:textId="77777777" w:rsidR="003C4E92" w:rsidRDefault="005E2B0A">
      <w:pPr>
        <w:pStyle w:val="Body"/>
      </w:pPr>
      <w:r>
        <w:rPr>
          <w:rFonts w:eastAsia="Arial Unicode MS" w:cs="Arial Unicode MS"/>
        </w:rPr>
        <w:t xml:space="preserve">The universal and negative existential quantificational forces displayed in (1) and (2) represent the extremes of a spectrum of possible forces; for instance, existential quantifiers like </w:t>
      </w:r>
      <w:r>
        <w:rPr>
          <w:rFonts w:eastAsia="Arial Unicode MS" w:cs="Arial Unicode MS"/>
        </w:rPr>
        <w:t>“</w:t>
      </w:r>
      <w:r>
        <w:rPr>
          <w:rFonts w:eastAsia="Arial Unicode MS" w:cs="Arial Unicode MS"/>
        </w:rPr>
        <w:t>some</w:t>
      </w:r>
      <w:r>
        <w:rPr>
          <w:rFonts w:eastAsia="Arial Unicode MS" w:cs="Arial Unicode MS"/>
        </w:rPr>
        <w:t xml:space="preserve">” </w:t>
      </w:r>
      <w:r>
        <w:rPr>
          <w:rFonts w:eastAsia="Arial Unicode MS" w:cs="Arial Unicode MS"/>
        </w:rPr>
        <w:t>have a quantificational fo</w:t>
      </w:r>
      <w:r>
        <w:rPr>
          <w:rFonts w:eastAsia="Arial Unicode MS" w:cs="Arial Unicode MS"/>
        </w:rPr>
        <w:t>rce that lies between those of the two extremes.</w:t>
      </w:r>
    </w:p>
    <w:p w14:paraId="514FD3D0" w14:textId="77777777" w:rsidR="003C4E92" w:rsidRDefault="005E2B0A">
      <w:pPr>
        <w:pStyle w:val="Body"/>
      </w:pPr>
      <w:r>
        <w:rPr>
          <w:rFonts w:eastAsia="Arial Unicode MS" w:cs="Arial Unicode MS"/>
        </w:rPr>
        <w:t>The recognition of this spectrum and of the existence of multiple quantificational scales (determiner, adverbial, etc.) leads to two interrelated questions: (1) Which quantificational forces do languages enc</w:t>
      </w:r>
      <w:r>
        <w:rPr>
          <w:rFonts w:eastAsia="Arial Unicode MS" w:cs="Arial Unicode MS"/>
        </w:rPr>
        <w:t xml:space="preserve">ode lexically? (2) When a language features multiple quantificational scales, does the pattern of lexicalization we discover for one scale correlate with those of other scales? For the purposes of this paper, we will restrict ourselves to discussing these </w:t>
      </w:r>
      <w:r>
        <w:rPr>
          <w:rFonts w:eastAsia="Arial Unicode MS" w:cs="Arial Unicode MS"/>
        </w:rPr>
        <w:t xml:space="preserve">questions as they relate to English and its determiner and adverbial scales of quantification, though other languages and other types of quantification (such as the class of </w:t>
      </w:r>
      <w:r>
        <w:rPr>
          <w:rFonts w:eastAsia="Arial Unicode MS" w:cs="Arial Unicode MS"/>
        </w:rPr>
        <w:t>“</w:t>
      </w:r>
      <w:r>
        <w:rPr>
          <w:rFonts w:eastAsia="Arial Unicode MS" w:cs="Arial Unicode MS"/>
        </w:rPr>
        <w:t>frequency adjectives</w:t>
      </w:r>
      <w:r>
        <w:rPr>
          <w:rFonts w:eastAsia="Arial Unicode MS" w:cs="Arial Unicode MS"/>
        </w:rPr>
        <w:t xml:space="preserve">” </w:t>
      </w:r>
      <w:r>
        <w:rPr>
          <w:rFonts w:eastAsia="Arial Unicode MS" w:cs="Arial Unicode MS"/>
        </w:rPr>
        <w:t xml:space="preserve">discussed in, e.g., </w:t>
      </w:r>
      <w:proofErr w:type="spellStart"/>
      <w:r>
        <w:rPr>
          <w:rFonts w:eastAsia="Arial Unicode MS" w:cs="Arial Unicode MS"/>
        </w:rPr>
        <w:t>Gehrke</w:t>
      </w:r>
      <w:proofErr w:type="spellEnd"/>
      <w:r>
        <w:rPr>
          <w:rFonts w:eastAsia="Arial Unicode MS" w:cs="Arial Unicode MS"/>
        </w:rPr>
        <w:t xml:space="preserve"> and McNally, 2015) should come u</w:t>
      </w:r>
      <w:r>
        <w:rPr>
          <w:rFonts w:eastAsia="Arial Unicode MS" w:cs="Arial Unicode MS"/>
        </w:rPr>
        <w:t>nder scrutiny in future research on these questions.</w:t>
      </w:r>
    </w:p>
    <w:p w14:paraId="7E7DBAB6" w14:textId="77777777" w:rsidR="003C4E92" w:rsidRDefault="005E2B0A">
      <w:pPr>
        <w:pStyle w:val="Body"/>
      </w:pPr>
      <w:r>
        <w:rPr>
          <w:rFonts w:eastAsia="Arial Unicode MS" w:cs="Arial Unicode MS"/>
        </w:rPr>
        <w:t>We will treat Keenan (1996)</w:t>
      </w:r>
      <w:r>
        <w:rPr>
          <w:rFonts w:eastAsia="Arial Unicode MS" w:cs="Arial Unicode MS"/>
        </w:rPr>
        <w:t>’</w:t>
      </w:r>
      <w:r>
        <w:rPr>
          <w:rFonts w:eastAsia="Arial Unicode MS" w:cs="Arial Unicode MS"/>
        </w:rPr>
        <w:t>s inventory of lexical determiners and Lewis (1975)</w:t>
      </w:r>
      <w:r>
        <w:rPr>
          <w:rFonts w:eastAsia="Arial Unicode MS" w:cs="Arial Unicode MS"/>
        </w:rPr>
        <w:t>’</w:t>
      </w:r>
      <w:r>
        <w:rPr>
          <w:rFonts w:eastAsia="Arial Unicode MS" w:cs="Arial Unicode MS"/>
        </w:rPr>
        <w:t xml:space="preserve">s list of adverbial quantifiers as our master list of English lexical quantifiers, </w:t>
      </w:r>
      <w:commentRangeStart w:id="37"/>
      <w:r>
        <w:rPr>
          <w:rFonts w:eastAsia="Arial Unicode MS" w:cs="Arial Unicode MS"/>
        </w:rPr>
        <w:t>though we understand that lists of lexic</w:t>
      </w:r>
      <w:r>
        <w:rPr>
          <w:rFonts w:eastAsia="Arial Unicode MS" w:cs="Arial Unicode MS"/>
        </w:rPr>
        <w:t>al items of this sort almost always suffer from lack of completeness; before making hypotheses related to our two questions above, let us make some preliminary observations about these two lists and exclusions of certain words from consideration. First, Ke</w:t>
      </w:r>
      <w:r>
        <w:rPr>
          <w:rFonts w:eastAsia="Arial Unicode MS" w:cs="Arial Unicode MS"/>
        </w:rPr>
        <w:t xml:space="preserve">enan (1996) includes many definite determiners in his list, such as </w:t>
      </w:r>
      <w:r>
        <w:rPr>
          <w:rFonts w:eastAsia="Arial Unicode MS" w:cs="Arial Unicode MS"/>
        </w:rPr>
        <w:t>“</w:t>
      </w:r>
      <w:r>
        <w:rPr>
          <w:rFonts w:eastAsia="Arial Unicode MS" w:cs="Arial Unicode MS"/>
        </w:rPr>
        <w:t>the,</w:t>
      </w:r>
      <w:r>
        <w:rPr>
          <w:rFonts w:eastAsia="Arial Unicode MS" w:cs="Arial Unicode MS"/>
        </w:rPr>
        <w:t>” “</w:t>
      </w:r>
      <w:r>
        <w:rPr>
          <w:rFonts w:eastAsia="Arial Unicode MS" w:cs="Arial Unicode MS"/>
        </w:rPr>
        <w:t>this,</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John</w:t>
      </w:r>
      <w:r>
        <w:rPr>
          <w:rFonts w:eastAsia="Arial Unicode MS" w:cs="Arial Unicode MS"/>
        </w:rPr>
        <w:t>’</w:t>
      </w:r>
      <w:r>
        <w:rPr>
          <w:rFonts w:eastAsia="Arial Unicode MS" w:cs="Arial Unicode MS"/>
        </w:rPr>
        <w:t>s</w:t>
      </w:r>
      <w:r>
        <w:rPr>
          <w:rFonts w:eastAsia="Arial Unicode MS" w:cs="Arial Unicode MS"/>
        </w:rPr>
        <w:t>”</w:t>
      </w:r>
      <w:r>
        <w:rPr>
          <w:rFonts w:eastAsia="Arial Unicode MS" w:cs="Arial Unicode MS"/>
        </w:rPr>
        <w:t xml:space="preserve">; they have no adverbial counterparts in terms of force, but given that the status of definite descriptions as quantifiers is controversial, we will exclude them from discussion altogether. </w:t>
      </w:r>
      <w:ins w:id="38" w:author="Anne Alstott" w:date="2020-01-10T17:50:00Z">
        <w:r>
          <w:rPr>
            <w:rFonts w:eastAsia="Arial Unicode MS" w:cs="Arial Unicode MS"/>
          </w:rPr>
          <w:t>[</w:t>
        </w:r>
        <w:r>
          <w:rPr>
            <w:rFonts w:eastAsia="Arial Unicode MS" w:cs="Arial Unicode MS"/>
          </w:rPr>
          <w:t>“</w:t>
        </w:r>
        <w:r>
          <w:rPr>
            <w:rFonts w:eastAsia="Arial Unicode MS" w:cs="Arial Unicode MS"/>
          </w:rPr>
          <w:t>A</w:t>
        </w:r>
        <w:r>
          <w:rPr>
            <w:rFonts w:eastAsia="Arial Unicode MS" w:cs="Arial Unicode MS"/>
          </w:rPr>
          <w:t>”</w:t>
        </w:r>
        <w:r>
          <w:rPr>
            <w:rFonts w:eastAsia="Arial Unicode MS" w:cs="Arial Unicode MS"/>
          </w:rPr>
          <w:t xml:space="preserve">?] </w:t>
        </w:r>
      </w:ins>
      <w:r>
        <w:rPr>
          <w:rFonts w:eastAsia="Arial Unicode MS" w:cs="Arial Unicode MS"/>
        </w:rPr>
        <w:t>Second, Keenan (1996) rightly includes cardinal numbers, bu</w:t>
      </w:r>
      <w:r>
        <w:rPr>
          <w:rFonts w:eastAsia="Arial Unicode MS" w:cs="Arial Unicode MS"/>
        </w:rPr>
        <w:t xml:space="preserve">t we consider it fair to posit </w:t>
      </w:r>
      <w:r>
        <w:rPr>
          <w:rFonts w:eastAsia="Arial Unicode MS" w:cs="Arial Unicode MS"/>
          <w:i/>
          <w:iCs/>
        </w:rPr>
        <w:t>a priori</w:t>
      </w:r>
      <w:r>
        <w:rPr>
          <w:rFonts w:eastAsia="Arial Unicode MS" w:cs="Arial Unicode MS"/>
        </w:rPr>
        <w:t xml:space="preserve"> conclusions about them and the limited number of adverbial counterparts to cardinal numbers that exist; thus, we will only make passing mention of them in our hypotheses and discuss them in more detail in the Discuss</w:t>
      </w:r>
      <w:r>
        <w:rPr>
          <w:rFonts w:eastAsia="Arial Unicode MS" w:cs="Arial Unicode MS"/>
        </w:rPr>
        <w:t>ion section. [</w:t>
      </w:r>
      <w:r>
        <w:rPr>
          <w:rFonts w:eastAsia="Arial Unicode MS" w:cs="Arial Unicode MS"/>
        </w:rPr>
        <w:t>“</w:t>
      </w:r>
      <w:r>
        <w:rPr>
          <w:rFonts w:eastAsia="Arial Unicode MS" w:cs="Arial Unicode MS"/>
        </w:rPr>
        <w:t>A FEW</w:t>
      </w:r>
      <w:del w:id="39" w:author="Anne Alstott" w:date="2020-01-10T17:33:00Z">
        <w:r>
          <w:rPr>
            <w:rFonts w:eastAsia="Arial Unicode MS" w:cs="Arial Unicode MS"/>
          </w:rPr>
          <w:delText>/A DOZEN</w:delText>
        </w:r>
        <w:r>
          <w:rPr>
            <w:rFonts w:eastAsia="Arial Unicode MS" w:cs="Arial Unicode MS"/>
          </w:rPr>
          <w:delText>”</w:delText>
        </w:r>
      </w:del>
      <w:r>
        <w:rPr>
          <w:rFonts w:eastAsia="Arial Unicode MS" w:cs="Arial Unicode MS"/>
        </w:rPr>
        <w:t>?</w:t>
      </w:r>
      <w:ins w:id="40" w:author="Anne Alstott" w:date="2020-01-10T17:33:00Z">
        <w:r>
          <w:rPr>
            <w:rFonts w:eastAsia="Arial Unicode MS" w:cs="Arial Unicode MS"/>
          </w:rPr>
          <w:t>”</w:t>
        </w:r>
      </w:ins>
      <w:r>
        <w:rPr>
          <w:rFonts w:eastAsia="Arial Unicode MS" w:cs="Arial Unicode MS"/>
        </w:rPr>
        <w:t>]</w:t>
      </w:r>
      <w:commentRangeEnd w:id="37"/>
      <w:r w:rsidR="00897CB9">
        <w:rPr>
          <w:rStyle w:val="CommentReference"/>
          <w:rFonts w:eastAsia="Arial Unicode MS"/>
          <w:color w:val="auto"/>
        </w:rPr>
        <w:commentReference w:id="37"/>
      </w:r>
    </w:p>
    <w:p w14:paraId="3870C464" w14:textId="77777777" w:rsidR="003C4E92" w:rsidRDefault="005E2B0A">
      <w:pPr>
        <w:pStyle w:val="Body"/>
      </w:pPr>
      <w:r>
        <w:rPr>
          <w:rFonts w:eastAsia="Arial Unicode MS" w:cs="Arial Unicode MS"/>
        </w:rPr>
        <w:t>With these considerations and exclusions in mind, we turn to the literature and find two claims in Lewis (1975)</w:t>
      </w:r>
      <w:r>
        <w:rPr>
          <w:rFonts w:eastAsia="Arial Unicode MS" w:cs="Arial Unicode MS"/>
        </w:rPr>
        <w:t>’</w:t>
      </w:r>
      <w:r>
        <w:rPr>
          <w:rFonts w:eastAsia="Arial Unicode MS" w:cs="Arial Unicode MS"/>
        </w:rPr>
        <w:t xml:space="preserve">s </w:t>
      </w:r>
      <w:r>
        <w:rPr>
          <w:rFonts w:eastAsia="Arial Unicode MS" w:cs="Arial Unicode MS"/>
        </w:rPr>
        <w:lastRenderedPageBreak/>
        <w:t>seminal paper on adverbial quantifiers that can be adapted into working hypotheses for our two questions as t</w:t>
      </w:r>
      <w:r>
        <w:rPr>
          <w:rFonts w:eastAsia="Arial Unicode MS" w:cs="Arial Unicode MS"/>
        </w:rPr>
        <w:t xml:space="preserve">hey relate to English. First, Lewis posits a typology of adverbs of quantification that divides them into </w:t>
      </w:r>
      <w:r>
        <w:rPr>
          <w:rFonts w:eastAsia="Arial Unicode MS" w:cs="Arial Unicode MS"/>
        </w:rPr>
        <w:t>“</w:t>
      </w:r>
      <w:r>
        <w:rPr>
          <w:rFonts w:eastAsia="Arial Unicode MS" w:cs="Arial Unicode MS"/>
        </w:rPr>
        <w:t>six groups of near-synonyms</w:t>
      </w:r>
      <w:r>
        <w:rPr>
          <w:rFonts w:eastAsia="Arial Unicode MS" w:cs="Arial Unicode MS"/>
        </w:rPr>
        <w:t xml:space="preserve">” </w:t>
      </w:r>
      <w:r>
        <w:rPr>
          <w:rFonts w:eastAsia="Arial Unicode MS" w:cs="Arial Unicode MS"/>
        </w:rPr>
        <w:t>(p. 5). Though he does not elaborate on how the words are synonymous, we will assume a version of the typology that desc</w:t>
      </w:r>
      <w:r>
        <w:rPr>
          <w:rFonts w:eastAsia="Arial Unicode MS" w:cs="Arial Unicode MS"/>
        </w:rPr>
        <w:t>ribes the tiers in terms of quantificational force. Here is our statement of the typology, listed as Hypothesis 1:</w:t>
      </w:r>
    </w:p>
    <w:p w14:paraId="592AF5EF" w14:textId="77777777" w:rsidR="003C4E92" w:rsidRDefault="005E2B0A">
      <w:pPr>
        <w:pStyle w:val="Body"/>
      </w:pPr>
      <w:r>
        <w:rPr>
          <w:rFonts w:eastAsia="Arial Unicode MS" w:cs="Arial Unicode MS"/>
        </w:rPr>
        <w:t>(2) Hypothesis 1 (modification of Lewis 1975)</w:t>
      </w:r>
      <w:r>
        <w:rPr>
          <w:vertAlign w:val="superscript"/>
        </w:rPr>
        <w:footnoteReference w:id="2"/>
      </w:r>
      <w:r>
        <w:rPr>
          <w:rFonts w:eastAsia="Arial Unicode MS" w:cs="Arial Unicode MS"/>
        </w:rPr>
        <w:t>: In the adverbial scale of quantification, English lexically encodes six quantificational forc</w:t>
      </w:r>
      <w:r>
        <w:rPr>
          <w:rFonts w:eastAsia="Arial Unicode MS" w:cs="Arial Unicode MS"/>
        </w:rPr>
        <w:t xml:space="preserve">es in addition to the three related to cardinal numbers (those embedded in </w:t>
      </w:r>
      <w:r>
        <w:rPr>
          <w:rFonts w:eastAsia="Arial Unicode MS" w:cs="Arial Unicode MS"/>
        </w:rPr>
        <w:t>“</w:t>
      </w:r>
      <w:r>
        <w:rPr>
          <w:rFonts w:eastAsia="Arial Unicode MS" w:cs="Arial Unicode MS"/>
        </w:rPr>
        <w:t>once,</w:t>
      </w:r>
      <w:r>
        <w:rPr>
          <w:rFonts w:eastAsia="Arial Unicode MS" w:cs="Arial Unicode MS"/>
        </w:rPr>
        <w:t>” “</w:t>
      </w:r>
      <w:r>
        <w:rPr>
          <w:rFonts w:eastAsia="Arial Unicode MS" w:cs="Arial Unicode MS"/>
        </w:rPr>
        <w:t>twice,</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thrice</w:t>
      </w:r>
      <w:r>
        <w:rPr>
          <w:rFonts w:eastAsia="Arial Unicode MS" w:cs="Arial Unicode MS"/>
        </w:rPr>
        <w:t>”</w:t>
      </w:r>
      <w:r>
        <w:rPr>
          <w:rFonts w:eastAsia="Arial Unicode MS" w:cs="Arial Unicode MS"/>
        </w:rPr>
        <w:t xml:space="preserve">): (1) the universal force of </w:t>
      </w:r>
      <w:r>
        <w:rPr>
          <w:rFonts w:eastAsia="Arial Unicode MS" w:cs="Arial Unicode MS"/>
        </w:rPr>
        <w:t>“</w:t>
      </w:r>
      <w:r>
        <w:rPr>
          <w:rFonts w:eastAsia="Arial Unicode MS" w:cs="Arial Unicode MS"/>
        </w:rPr>
        <w:t>always,</w:t>
      </w:r>
      <w:r>
        <w:rPr>
          <w:rFonts w:eastAsia="Arial Unicode MS" w:cs="Arial Unicode MS"/>
        </w:rPr>
        <w:t>” “</w:t>
      </w:r>
      <w:r>
        <w:rPr>
          <w:rFonts w:eastAsia="Arial Unicode MS" w:cs="Arial Unicode MS"/>
        </w:rPr>
        <w:t>invariably,</w:t>
      </w:r>
      <w:r>
        <w:rPr>
          <w:rFonts w:eastAsia="Arial Unicode MS" w:cs="Arial Unicode MS"/>
        </w:rPr>
        <w:t>” “</w:t>
      </w:r>
      <w:r>
        <w:rPr>
          <w:rFonts w:eastAsia="Arial Unicode MS" w:cs="Arial Unicode MS"/>
        </w:rPr>
        <w:t>universally</w:t>
      </w:r>
      <w:r>
        <w:rPr>
          <w:rFonts w:eastAsia="Arial Unicode MS" w:cs="Arial Unicode MS"/>
        </w:rPr>
        <w:t>”</w:t>
      </w:r>
      <w:r>
        <w:rPr>
          <w:rFonts w:eastAsia="Arial Unicode MS" w:cs="Arial Unicode MS"/>
        </w:rPr>
        <w:t xml:space="preserve">; (2) the majority force of </w:t>
      </w:r>
      <w:r>
        <w:rPr>
          <w:rFonts w:eastAsia="Arial Unicode MS" w:cs="Arial Unicode MS"/>
        </w:rPr>
        <w:t>“</w:t>
      </w:r>
      <w:r>
        <w:rPr>
          <w:rFonts w:eastAsia="Arial Unicode MS" w:cs="Arial Unicode MS"/>
        </w:rPr>
        <w:t>usually,</w:t>
      </w:r>
      <w:r>
        <w:rPr>
          <w:rFonts w:eastAsia="Arial Unicode MS" w:cs="Arial Unicode MS"/>
        </w:rPr>
        <w:t>” “</w:t>
      </w:r>
      <w:r>
        <w:rPr>
          <w:rFonts w:eastAsia="Arial Unicode MS" w:cs="Arial Unicode MS"/>
        </w:rPr>
        <w:t>mostly,</w:t>
      </w:r>
      <w:r>
        <w:rPr>
          <w:rFonts w:eastAsia="Arial Unicode MS" w:cs="Arial Unicode MS"/>
        </w:rPr>
        <w:t>” “</w:t>
      </w:r>
      <w:r>
        <w:rPr>
          <w:rFonts w:eastAsia="Arial Unicode MS" w:cs="Arial Unicode MS"/>
        </w:rPr>
        <w:t>generally,</w:t>
      </w:r>
      <w:r>
        <w:rPr>
          <w:rFonts w:eastAsia="Arial Unicode MS" w:cs="Arial Unicode MS"/>
        </w:rPr>
        <w:t xml:space="preserve">” </w:t>
      </w:r>
      <w:r>
        <w:rPr>
          <w:rFonts w:eastAsia="Arial Unicode MS" w:cs="Arial Unicode MS"/>
        </w:rPr>
        <w:t>“</w:t>
      </w:r>
      <w:r>
        <w:rPr>
          <w:rFonts w:eastAsia="Arial Unicode MS" w:cs="Arial Unicode MS"/>
        </w:rPr>
        <w:t>ordinarily,</w:t>
      </w:r>
      <w:r>
        <w:rPr>
          <w:rFonts w:eastAsia="Arial Unicode MS" w:cs="Arial Unicode MS"/>
        </w:rPr>
        <w:t>” “</w:t>
      </w:r>
      <w:r>
        <w:rPr>
          <w:rFonts w:eastAsia="Arial Unicode MS" w:cs="Arial Unicode MS"/>
        </w:rPr>
        <w:t>normally</w:t>
      </w:r>
      <w:r>
        <w:rPr>
          <w:rFonts w:eastAsia="Arial Unicode MS" w:cs="Arial Unicode MS"/>
        </w:rPr>
        <w:t>”</w:t>
      </w:r>
      <w:r>
        <w:rPr>
          <w:rFonts w:eastAsia="Arial Unicode MS" w:cs="Arial Unicode MS"/>
        </w:rPr>
        <w:t xml:space="preserve">; (3) the positive proportional force of </w:t>
      </w:r>
      <w:r>
        <w:rPr>
          <w:rFonts w:eastAsia="Arial Unicode MS" w:cs="Arial Unicode MS"/>
        </w:rPr>
        <w:t>“</w:t>
      </w:r>
      <w:r>
        <w:rPr>
          <w:rFonts w:eastAsia="Arial Unicode MS" w:cs="Arial Unicode MS"/>
        </w:rPr>
        <w:t>often,</w:t>
      </w:r>
      <w:r>
        <w:rPr>
          <w:rFonts w:eastAsia="Arial Unicode MS" w:cs="Arial Unicode MS"/>
        </w:rPr>
        <w:t>” “</w:t>
      </w:r>
      <w:r>
        <w:rPr>
          <w:rFonts w:eastAsia="Arial Unicode MS" w:cs="Arial Unicode MS"/>
        </w:rPr>
        <w:t>frequently,</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commonly</w:t>
      </w:r>
      <w:r>
        <w:rPr>
          <w:rFonts w:eastAsia="Arial Unicode MS" w:cs="Arial Unicode MS"/>
        </w:rPr>
        <w:t>”</w:t>
      </w:r>
      <w:r>
        <w:rPr>
          <w:rFonts w:eastAsia="Arial Unicode MS" w:cs="Arial Unicode MS"/>
        </w:rPr>
        <w:t xml:space="preserve">; (4) the existential force of </w:t>
      </w:r>
      <w:r>
        <w:rPr>
          <w:rFonts w:eastAsia="Arial Unicode MS" w:cs="Arial Unicode MS"/>
        </w:rPr>
        <w:t>“</w:t>
      </w:r>
      <w:r>
        <w:rPr>
          <w:rFonts w:eastAsia="Arial Unicode MS" w:cs="Arial Unicode MS"/>
        </w:rPr>
        <w:t>sometimes</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occasionally</w:t>
      </w:r>
      <w:r>
        <w:rPr>
          <w:rFonts w:eastAsia="Arial Unicode MS" w:cs="Arial Unicode MS"/>
        </w:rPr>
        <w:t>”</w:t>
      </w:r>
      <w:r>
        <w:rPr>
          <w:rFonts w:eastAsia="Arial Unicode MS" w:cs="Arial Unicode MS"/>
        </w:rPr>
        <w:t xml:space="preserve">; (5) the negative proportional force of </w:t>
      </w:r>
      <w:r>
        <w:rPr>
          <w:rFonts w:eastAsia="Arial Unicode MS" w:cs="Arial Unicode MS"/>
        </w:rPr>
        <w:t>“</w:t>
      </w:r>
      <w:proofErr w:type="spellStart"/>
      <w:r>
        <w:rPr>
          <w:rFonts w:eastAsia="Arial Unicode MS" w:cs="Arial Unicode MS"/>
          <w:lang w:val="da-DK"/>
        </w:rPr>
        <w:t>seldom</w:t>
      </w:r>
      <w:proofErr w:type="spellEnd"/>
      <w:r>
        <w:rPr>
          <w:rFonts w:eastAsia="Arial Unicode MS" w:cs="Arial Unicode MS"/>
          <w:lang w:val="da-DK"/>
        </w:rPr>
        <w:t>,</w:t>
      </w:r>
      <w:r>
        <w:rPr>
          <w:rFonts w:eastAsia="Arial Unicode MS" w:cs="Arial Unicode MS"/>
        </w:rPr>
        <w:t>” “</w:t>
      </w:r>
      <w:r>
        <w:rPr>
          <w:rFonts w:eastAsia="Arial Unicode MS" w:cs="Arial Unicode MS"/>
        </w:rPr>
        <w:t>infrequently,</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rarely</w:t>
      </w:r>
      <w:r>
        <w:rPr>
          <w:rFonts w:eastAsia="Arial Unicode MS" w:cs="Arial Unicode MS"/>
        </w:rPr>
        <w:t>”</w:t>
      </w:r>
      <w:r>
        <w:rPr>
          <w:rFonts w:eastAsia="Arial Unicode MS" w:cs="Arial Unicode MS"/>
        </w:rPr>
        <w:t xml:space="preserve">; (6) the negative existential force </w:t>
      </w:r>
      <w:r>
        <w:rPr>
          <w:rFonts w:eastAsia="Arial Unicode MS" w:cs="Arial Unicode MS"/>
        </w:rPr>
        <w:t xml:space="preserve">of </w:t>
      </w:r>
      <w:r>
        <w:rPr>
          <w:rFonts w:eastAsia="Arial Unicode MS" w:cs="Arial Unicode MS"/>
        </w:rPr>
        <w:t>“</w:t>
      </w:r>
      <w:r>
        <w:rPr>
          <w:rFonts w:eastAsia="Arial Unicode MS" w:cs="Arial Unicode MS"/>
        </w:rPr>
        <w:t>never.</w:t>
      </w:r>
      <w:r>
        <w:rPr>
          <w:rFonts w:eastAsia="Arial Unicode MS" w:cs="Arial Unicode MS"/>
        </w:rPr>
        <w:t>”</w:t>
      </w:r>
    </w:p>
    <w:p w14:paraId="6029C836" w14:textId="77777777" w:rsidR="003C4E92" w:rsidRDefault="005E2B0A">
      <w:pPr>
        <w:pStyle w:val="Body"/>
      </w:pPr>
      <w:r>
        <w:rPr>
          <w:rFonts w:eastAsia="Arial Unicode MS" w:cs="Arial Unicode MS"/>
        </w:rPr>
        <w:t>Second, Lewis (1975) posits truth-conditional correspondences between the lexical items in the six tiers of his typology and lexical determiners</w:t>
      </w:r>
      <w:r>
        <w:rPr>
          <w:vertAlign w:val="superscript"/>
        </w:rPr>
        <w:footnoteReference w:id="3"/>
      </w:r>
      <w:r>
        <w:rPr>
          <w:rFonts w:eastAsia="Arial Unicode MS" w:cs="Arial Unicode MS"/>
        </w:rPr>
        <w:t xml:space="preserve">; framing the correspondence in terms of </w:t>
      </w:r>
      <w:r>
        <w:rPr>
          <w:rFonts w:eastAsia="Arial Unicode MS" w:cs="Arial Unicode MS"/>
        </w:rPr>
        <w:t>“</w:t>
      </w:r>
      <w:r>
        <w:rPr>
          <w:rFonts w:eastAsia="Arial Unicode MS" w:cs="Arial Unicode MS"/>
        </w:rPr>
        <w:t>selective</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unselective</w:t>
      </w:r>
      <w:r>
        <w:rPr>
          <w:rFonts w:eastAsia="Arial Unicode MS" w:cs="Arial Unicode MS"/>
        </w:rPr>
        <w:t xml:space="preserve">” </w:t>
      </w:r>
      <w:r>
        <w:rPr>
          <w:rFonts w:eastAsia="Arial Unicode MS" w:cs="Arial Unicode MS"/>
        </w:rPr>
        <w:t xml:space="preserve">quantifiers, he writes, </w:t>
      </w:r>
      <w:r>
        <w:rPr>
          <w:rFonts w:eastAsia="Arial Unicode MS" w:cs="Arial Unicode MS"/>
        </w:rPr>
        <w:t>“</w:t>
      </w:r>
      <w:r>
        <w:rPr>
          <w:rFonts w:eastAsia="Arial Unicode MS" w:cs="Arial Unicode MS"/>
        </w:rPr>
        <w:t>the</w:t>
      </w:r>
      <w:r>
        <w:rPr>
          <w:rFonts w:eastAsia="Arial Unicode MS" w:cs="Arial Unicode MS"/>
        </w:rPr>
        <w:t xml:space="preserve"> unselective </w:t>
      </w:r>
      <w:r>
        <w:rPr>
          <w:rFonts w:ascii="Arial Unicode MS" w:eastAsia="Arial Unicode MS" w:hAnsi="Arial Unicode MS" w:cs="Arial Unicode MS"/>
        </w:rPr>
        <w:t>∀</w:t>
      </w:r>
      <w:r>
        <w:rPr>
          <w:rFonts w:eastAsia="Arial Unicode MS" w:cs="Arial Unicode MS"/>
        </w:rPr>
        <w:t xml:space="preserve"> and </w:t>
      </w:r>
      <w:r>
        <w:rPr>
          <w:rFonts w:ascii="Arial Unicode MS" w:eastAsia="Arial Unicode MS" w:hAnsi="Arial Unicode MS" w:cs="Arial Unicode MS"/>
        </w:rPr>
        <w:t>∃</w:t>
      </w:r>
      <w:r>
        <w:rPr>
          <w:rFonts w:eastAsia="Arial Unicode MS" w:cs="Arial Unicode MS"/>
        </w:rPr>
        <w:t xml:space="preserve"> can show up as the adverbs </w:t>
      </w:r>
      <w:r>
        <w:rPr>
          <w:rFonts w:eastAsia="Arial Unicode MS" w:cs="Arial Unicode MS"/>
          <w:i/>
          <w:iCs/>
        </w:rPr>
        <w:t xml:space="preserve">always </w:t>
      </w:r>
      <w:r>
        <w:rPr>
          <w:rFonts w:eastAsia="Arial Unicode MS" w:cs="Arial Unicode MS"/>
        </w:rPr>
        <w:t xml:space="preserve">and </w:t>
      </w:r>
      <w:r>
        <w:rPr>
          <w:rFonts w:eastAsia="Arial Unicode MS" w:cs="Arial Unicode MS"/>
          <w:i/>
          <w:iCs/>
        </w:rPr>
        <w:t>sometimes</w:t>
      </w:r>
      <w:r>
        <w:rPr>
          <w:rFonts w:eastAsia="Arial Unicode MS" w:cs="Arial Unicode MS"/>
        </w:rPr>
        <w:t xml:space="preserve">. Likewise </w:t>
      </w:r>
      <w:r>
        <w:rPr>
          <w:rFonts w:eastAsia="Arial Unicode MS" w:cs="Arial Unicode MS"/>
          <w:i/>
          <w:iCs/>
        </w:rPr>
        <w:t>never</w:t>
      </w:r>
      <w:r>
        <w:rPr>
          <w:rFonts w:eastAsia="Arial Unicode MS" w:cs="Arial Unicode MS"/>
        </w:rPr>
        <w:t xml:space="preserve">, </w:t>
      </w:r>
      <w:r>
        <w:rPr>
          <w:rFonts w:eastAsia="Arial Unicode MS" w:cs="Arial Unicode MS"/>
          <w:i/>
          <w:iCs/>
        </w:rPr>
        <w:t>usually</w:t>
      </w:r>
      <w:r>
        <w:rPr>
          <w:rFonts w:eastAsia="Arial Unicode MS" w:cs="Arial Unicode MS"/>
        </w:rPr>
        <w:t xml:space="preserve">, </w:t>
      </w:r>
      <w:r>
        <w:rPr>
          <w:rFonts w:eastAsia="Arial Unicode MS" w:cs="Arial Unicode MS"/>
          <w:i/>
          <w:iCs/>
        </w:rPr>
        <w:t>often</w:t>
      </w:r>
      <w:r>
        <w:rPr>
          <w:rFonts w:eastAsia="Arial Unicode MS" w:cs="Arial Unicode MS"/>
        </w:rPr>
        <w:t xml:space="preserve">, and </w:t>
      </w:r>
      <w:r>
        <w:rPr>
          <w:rFonts w:eastAsia="Arial Unicode MS" w:cs="Arial Unicode MS"/>
          <w:i/>
          <w:iCs/>
        </w:rPr>
        <w:t xml:space="preserve">seldom </w:t>
      </w:r>
      <w:r>
        <w:rPr>
          <w:rFonts w:eastAsia="Arial Unicode MS" w:cs="Arial Unicode MS"/>
        </w:rPr>
        <w:t xml:space="preserve">can serve as the unselective analogs of the selective quantifiers </w:t>
      </w:r>
      <w:r>
        <w:rPr>
          <w:rFonts w:eastAsia="Arial Unicode MS" w:cs="Arial Unicode MS"/>
          <w:i/>
          <w:iCs/>
        </w:rPr>
        <w:t>for no x, for most x, for</w:t>
      </w:r>
      <w:r>
        <w:rPr>
          <w:rFonts w:eastAsia="Arial Unicode MS" w:cs="Arial Unicode MS"/>
        </w:rPr>
        <w:t xml:space="preserve"> </w:t>
      </w:r>
      <w:r>
        <w:rPr>
          <w:rFonts w:eastAsia="Arial Unicode MS" w:cs="Arial Unicode MS"/>
          <w:i/>
          <w:iCs/>
        </w:rPr>
        <w:t xml:space="preserve">many x, </w:t>
      </w:r>
      <w:r>
        <w:rPr>
          <w:rFonts w:eastAsia="Arial Unicode MS" w:cs="Arial Unicode MS"/>
        </w:rPr>
        <w:t xml:space="preserve">and </w:t>
      </w:r>
      <w:r>
        <w:rPr>
          <w:rFonts w:eastAsia="Arial Unicode MS" w:cs="Arial Unicode MS"/>
          <w:i/>
          <w:iCs/>
        </w:rPr>
        <w:t>for few x.</w:t>
      </w:r>
      <w:r>
        <w:rPr>
          <w:rFonts w:eastAsia="Arial Unicode MS" w:cs="Arial Unicode MS"/>
        </w:rPr>
        <w:t xml:space="preserve">” </w:t>
      </w:r>
      <w:r>
        <w:rPr>
          <w:rFonts w:eastAsia="Arial Unicode MS" w:cs="Arial Unicode MS"/>
        </w:rPr>
        <w:t xml:space="preserve">(p. 10) For our purposes, we treat such correspondences </w:t>
      </w:r>
      <w:ins w:id="43" w:author="Anne Alstott" w:date="2020-01-10T15:43:00Z">
        <w:r>
          <w:rPr>
            <w:rFonts w:eastAsia="Arial Unicode MS" w:cs="Arial Unicode MS"/>
          </w:rPr>
          <w:t xml:space="preserve">solely </w:t>
        </w:r>
      </w:ins>
      <w:r>
        <w:rPr>
          <w:rFonts w:eastAsia="Arial Unicode MS" w:cs="Arial Unicode MS"/>
        </w:rPr>
        <w:t xml:space="preserve">in terms of quantificational force and extend the correspondences to include the near-synonyms of </w:t>
      </w:r>
      <w:r>
        <w:rPr>
          <w:rFonts w:eastAsia="Arial Unicode MS" w:cs="Arial Unicode MS"/>
        </w:rPr>
        <w:t>“</w:t>
      </w:r>
      <w:r>
        <w:rPr>
          <w:rFonts w:eastAsia="Arial Unicode MS" w:cs="Arial Unicode MS"/>
        </w:rPr>
        <w:t>always,</w:t>
      </w:r>
      <w:r>
        <w:rPr>
          <w:rFonts w:eastAsia="Arial Unicode MS" w:cs="Arial Unicode MS"/>
        </w:rPr>
        <w:t>” “</w:t>
      </w:r>
      <w:r>
        <w:rPr>
          <w:rFonts w:eastAsia="Arial Unicode MS" w:cs="Arial Unicode MS"/>
        </w:rPr>
        <w:t>sometimes,</w:t>
      </w:r>
      <w:r>
        <w:rPr>
          <w:rFonts w:eastAsia="Arial Unicode MS" w:cs="Arial Unicode MS"/>
        </w:rPr>
        <w:t>” “</w:t>
      </w:r>
      <w:r>
        <w:rPr>
          <w:rFonts w:eastAsia="Arial Unicode MS" w:cs="Arial Unicode MS"/>
        </w:rPr>
        <w:t>never,</w:t>
      </w:r>
      <w:r>
        <w:rPr>
          <w:rFonts w:eastAsia="Arial Unicode MS" w:cs="Arial Unicode MS"/>
        </w:rPr>
        <w:t>” “</w:t>
      </w:r>
      <w:r>
        <w:rPr>
          <w:rFonts w:eastAsia="Arial Unicode MS" w:cs="Arial Unicode MS"/>
        </w:rPr>
        <w:t>usually,</w:t>
      </w:r>
      <w:r>
        <w:rPr>
          <w:rFonts w:eastAsia="Arial Unicode MS" w:cs="Arial Unicode MS"/>
        </w:rPr>
        <w:t>” “</w:t>
      </w:r>
      <w:r>
        <w:rPr>
          <w:rFonts w:eastAsia="Arial Unicode MS" w:cs="Arial Unicode MS"/>
        </w:rPr>
        <w:t>often,</w:t>
      </w:r>
      <w:r>
        <w:rPr>
          <w:rFonts w:eastAsia="Arial Unicode MS" w:cs="Arial Unicode MS"/>
        </w:rPr>
        <w:t xml:space="preserve">” </w:t>
      </w:r>
      <w:r>
        <w:rPr>
          <w:rFonts w:eastAsia="Arial Unicode MS" w:cs="Arial Unicode MS"/>
        </w:rPr>
        <w:t xml:space="preserve">and </w:t>
      </w:r>
      <w:r>
        <w:rPr>
          <w:rFonts w:eastAsia="Arial Unicode MS" w:cs="Arial Unicode MS"/>
        </w:rPr>
        <w:t>“</w:t>
      </w:r>
      <w:proofErr w:type="spellStart"/>
      <w:r>
        <w:rPr>
          <w:rFonts w:eastAsia="Arial Unicode MS" w:cs="Arial Unicode MS"/>
          <w:lang w:val="nl-NL"/>
        </w:rPr>
        <w:t>seldom</w:t>
      </w:r>
      <w:proofErr w:type="spellEnd"/>
      <w:r>
        <w:rPr>
          <w:rFonts w:eastAsia="Arial Unicode MS" w:cs="Arial Unicode MS"/>
        </w:rPr>
        <w:t xml:space="preserve">” </w:t>
      </w:r>
      <w:r>
        <w:rPr>
          <w:rFonts w:eastAsia="Arial Unicode MS" w:cs="Arial Unicode MS"/>
        </w:rPr>
        <w:t>listed in the typology.</w:t>
      </w:r>
    </w:p>
    <w:p w14:paraId="3DF29928" w14:textId="77777777" w:rsidR="003C4E92" w:rsidRDefault="005E2B0A">
      <w:pPr>
        <w:pStyle w:val="Body"/>
      </w:pPr>
      <w:r>
        <w:rPr>
          <w:rFonts w:eastAsia="Arial Unicode MS" w:cs="Arial Unicode MS"/>
        </w:rPr>
        <w:t>This c</w:t>
      </w:r>
      <w:r>
        <w:rPr>
          <w:rFonts w:eastAsia="Arial Unicode MS" w:cs="Arial Unicode MS"/>
        </w:rPr>
        <w:t>laim naturally leads to Hypothesis 2 below. Note the inclusion, per the Keenan (1996) list, of two additional universal quantifiers (</w:t>
      </w:r>
      <w:r>
        <w:rPr>
          <w:rFonts w:eastAsia="Arial Unicode MS" w:cs="Arial Unicode MS"/>
        </w:rPr>
        <w:t>“</w:t>
      </w:r>
      <w:r>
        <w:rPr>
          <w:rFonts w:eastAsia="Arial Unicode MS" w:cs="Arial Unicode MS"/>
        </w:rPr>
        <w:t xml:space="preserve">every" and </w:t>
      </w:r>
      <w:r>
        <w:rPr>
          <w:rFonts w:eastAsia="Arial Unicode MS" w:cs="Arial Unicode MS"/>
        </w:rPr>
        <w:t>“</w:t>
      </w:r>
      <w:r>
        <w:rPr>
          <w:rFonts w:eastAsia="Arial Unicode MS" w:cs="Arial Unicode MS"/>
        </w:rPr>
        <w:t>each</w:t>
      </w:r>
      <w:r>
        <w:rPr>
          <w:rFonts w:eastAsia="Arial Unicode MS" w:cs="Arial Unicode MS"/>
        </w:rPr>
        <w:t>”</w:t>
      </w:r>
      <w:r>
        <w:rPr>
          <w:rFonts w:eastAsia="Arial Unicode MS" w:cs="Arial Unicode MS"/>
        </w:rPr>
        <w:t xml:space="preserve">) as well as </w:t>
      </w:r>
      <w:r>
        <w:rPr>
          <w:rFonts w:eastAsia="Arial Unicode MS" w:cs="Arial Unicode MS"/>
        </w:rPr>
        <w:t>“</w:t>
      </w:r>
      <w:r>
        <w:rPr>
          <w:rFonts w:eastAsia="Arial Unicode MS" w:cs="Arial Unicode MS"/>
        </w:rPr>
        <w:t>several,</w:t>
      </w:r>
      <w:r>
        <w:rPr>
          <w:rFonts w:eastAsia="Arial Unicode MS" w:cs="Arial Unicode MS"/>
        </w:rPr>
        <w:t xml:space="preserve">” </w:t>
      </w:r>
      <w:r>
        <w:rPr>
          <w:rFonts w:eastAsia="Arial Unicode MS" w:cs="Arial Unicode MS"/>
        </w:rPr>
        <w:t xml:space="preserve">a determiner that we hypothesize occupies a tier with </w:t>
      </w:r>
      <w:r>
        <w:rPr>
          <w:rFonts w:eastAsia="Arial Unicode MS" w:cs="Arial Unicode MS"/>
        </w:rPr>
        <w:t>“</w:t>
      </w:r>
      <w:r>
        <w:rPr>
          <w:rFonts w:eastAsia="Arial Unicode MS" w:cs="Arial Unicode MS"/>
        </w:rPr>
        <w:t>some.</w:t>
      </w:r>
      <w:r>
        <w:rPr>
          <w:rFonts w:eastAsia="Arial Unicode MS" w:cs="Arial Unicode MS"/>
        </w:rPr>
        <w:t>”</w:t>
      </w:r>
    </w:p>
    <w:p w14:paraId="1EEA6FB2" w14:textId="77777777" w:rsidR="003C4E92" w:rsidRDefault="005E2B0A">
      <w:pPr>
        <w:pStyle w:val="Body"/>
      </w:pPr>
      <w:r>
        <w:rPr>
          <w:rFonts w:eastAsia="Arial Unicode MS" w:cs="Arial Unicode MS"/>
        </w:rPr>
        <w:t>(3) Hypothesis 2: E</w:t>
      </w:r>
      <w:r>
        <w:rPr>
          <w:rFonts w:eastAsia="Arial Unicode MS" w:cs="Arial Unicode MS"/>
        </w:rPr>
        <w:t>xcluding the quantificational forces embedded in cardinal numbers as well as those encoded in definite determiners, English lexically encodes six quantificational forces in the determiner scale of quantification, and they correspond to those of the adverbi</w:t>
      </w:r>
      <w:r>
        <w:rPr>
          <w:rFonts w:eastAsia="Arial Unicode MS" w:cs="Arial Unicode MS"/>
        </w:rPr>
        <w:t xml:space="preserve">al scale: (1) the universal force of </w:t>
      </w:r>
      <w:r>
        <w:rPr>
          <w:rFonts w:eastAsia="Arial Unicode MS" w:cs="Arial Unicode MS"/>
        </w:rPr>
        <w:t>“</w:t>
      </w:r>
      <w:r>
        <w:rPr>
          <w:rFonts w:eastAsia="Arial Unicode MS" w:cs="Arial Unicode MS"/>
        </w:rPr>
        <w:t>every,</w:t>
      </w:r>
      <w:r>
        <w:rPr>
          <w:rFonts w:eastAsia="Arial Unicode MS" w:cs="Arial Unicode MS"/>
        </w:rPr>
        <w:t>” “</w:t>
      </w:r>
      <w:r>
        <w:rPr>
          <w:rFonts w:eastAsia="Arial Unicode MS" w:cs="Arial Unicode MS"/>
        </w:rPr>
        <w:t>each,</w:t>
      </w:r>
      <w:r>
        <w:rPr>
          <w:rFonts w:eastAsia="Arial Unicode MS" w:cs="Arial Unicode MS"/>
        </w:rPr>
        <w:t>” “</w:t>
      </w:r>
      <w:r>
        <w:rPr>
          <w:rFonts w:eastAsia="Arial Unicode MS" w:cs="Arial Unicode MS"/>
        </w:rPr>
        <w:t>all,</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both</w:t>
      </w:r>
      <w:r>
        <w:rPr>
          <w:rFonts w:eastAsia="Arial Unicode MS" w:cs="Arial Unicode MS"/>
        </w:rPr>
        <w:t>”</w:t>
      </w:r>
      <w:r>
        <w:rPr>
          <w:rFonts w:eastAsia="Arial Unicode MS" w:cs="Arial Unicode MS"/>
        </w:rPr>
        <w:t xml:space="preserve">; (2) the majority force of </w:t>
      </w:r>
      <w:r>
        <w:rPr>
          <w:rFonts w:eastAsia="Arial Unicode MS" w:cs="Arial Unicode MS"/>
        </w:rPr>
        <w:t>“</w:t>
      </w:r>
      <w:r>
        <w:rPr>
          <w:rFonts w:eastAsia="Arial Unicode MS" w:cs="Arial Unicode MS"/>
        </w:rPr>
        <w:t>most</w:t>
      </w:r>
      <w:r>
        <w:rPr>
          <w:rFonts w:eastAsia="Arial Unicode MS" w:cs="Arial Unicode MS"/>
        </w:rPr>
        <w:t>”</w:t>
      </w:r>
      <w:r>
        <w:rPr>
          <w:rFonts w:eastAsia="Arial Unicode MS" w:cs="Arial Unicode MS"/>
        </w:rPr>
        <w:t xml:space="preserve">; (3) the positive proportional force of </w:t>
      </w:r>
      <w:r>
        <w:rPr>
          <w:rFonts w:eastAsia="Arial Unicode MS" w:cs="Arial Unicode MS"/>
        </w:rPr>
        <w:t>“</w:t>
      </w:r>
      <w:r>
        <w:rPr>
          <w:rFonts w:eastAsia="Arial Unicode MS" w:cs="Arial Unicode MS"/>
        </w:rPr>
        <w:t>many</w:t>
      </w:r>
      <w:r>
        <w:rPr>
          <w:rFonts w:eastAsia="Arial Unicode MS" w:cs="Arial Unicode MS"/>
        </w:rPr>
        <w:t>”</w:t>
      </w:r>
      <w:r>
        <w:rPr>
          <w:rFonts w:eastAsia="Arial Unicode MS" w:cs="Arial Unicode MS"/>
        </w:rPr>
        <w:t xml:space="preserve">; (4) the existential force of </w:t>
      </w:r>
      <w:r>
        <w:rPr>
          <w:rFonts w:eastAsia="Arial Unicode MS" w:cs="Arial Unicode MS"/>
        </w:rPr>
        <w:t>“</w:t>
      </w:r>
      <w:r>
        <w:rPr>
          <w:rFonts w:eastAsia="Arial Unicode MS" w:cs="Arial Unicode MS"/>
        </w:rPr>
        <w:t xml:space="preserve">some" and </w:t>
      </w:r>
      <w:r>
        <w:rPr>
          <w:rFonts w:eastAsia="Arial Unicode MS" w:cs="Arial Unicode MS"/>
        </w:rPr>
        <w:t>“</w:t>
      </w:r>
      <w:r>
        <w:rPr>
          <w:rFonts w:eastAsia="Arial Unicode MS" w:cs="Arial Unicode MS"/>
        </w:rPr>
        <w:t>several</w:t>
      </w:r>
      <w:r>
        <w:rPr>
          <w:rFonts w:eastAsia="Arial Unicode MS" w:cs="Arial Unicode MS"/>
        </w:rPr>
        <w:t>”</w:t>
      </w:r>
      <w:r>
        <w:rPr>
          <w:rFonts w:eastAsia="Arial Unicode MS" w:cs="Arial Unicode MS"/>
        </w:rPr>
        <w:t xml:space="preserve">; (5) the negative proportional force of </w:t>
      </w:r>
      <w:r>
        <w:rPr>
          <w:rFonts w:eastAsia="Arial Unicode MS" w:cs="Arial Unicode MS"/>
        </w:rPr>
        <w:t>“</w:t>
      </w:r>
      <w:r>
        <w:rPr>
          <w:rFonts w:eastAsia="Arial Unicode MS" w:cs="Arial Unicode MS"/>
        </w:rPr>
        <w:t>Few</w:t>
      </w:r>
      <w:r>
        <w:rPr>
          <w:rFonts w:eastAsia="Arial Unicode MS" w:cs="Arial Unicode MS"/>
        </w:rPr>
        <w:t>”</w:t>
      </w:r>
      <w:r>
        <w:rPr>
          <w:rFonts w:eastAsia="Arial Unicode MS" w:cs="Arial Unicode MS"/>
        </w:rPr>
        <w:t xml:space="preserve">; (6) the negative existential force of </w:t>
      </w:r>
      <w:r>
        <w:rPr>
          <w:rFonts w:eastAsia="Arial Unicode MS" w:cs="Arial Unicode MS"/>
        </w:rPr>
        <w:t>“</w:t>
      </w:r>
      <w:r>
        <w:rPr>
          <w:rFonts w:eastAsia="Arial Unicode MS" w:cs="Arial Unicode MS"/>
        </w:rPr>
        <w:t>no</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neither.</w:t>
      </w:r>
      <w:r>
        <w:rPr>
          <w:rFonts w:eastAsia="Arial Unicode MS" w:cs="Arial Unicode MS"/>
        </w:rPr>
        <w:t>”</w:t>
      </w:r>
    </w:p>
    <w:p w14:paraId="22CBC32D" w14:textId="77777777" w:rsidR="003C4E92" w:rsidRDefault="005E2B0A">
      <w:pPr>
        <w:pStyle w:val="Body"/>
      </w:pPr>
      <w:r>
        <w:rPr>
          <w:rFonts w:eastAsia="Arial Unicode MS" w:cs="Arial Unicode MS"/>
        </w:rPr>
        <w:t xml:space="preserve">While Lewis (1975) posits his complex system of correspondences </w:t>
      </w:r>
      <w:r>
        <w:rPr>
          <w:rFonts w:eastAsia="Arial Unicode MS" w:cs="Arial Unicode MS"/>
          <w:i/>
          <w:iCs/>
        </w:rPr>
        <w:t>a priori</w:t>
      </w:r>
      <w:r>
        <w:rPr>
          <w:rFonts w:eastAsia="Arial Unicode MS" w:cs="Arial Unicode MS"/>
        </w:rPr>
        <w:t>, these two hypotheses stand in need of empirical verification. To jumpstart this process of verification, we elicited speak</w:t>
      </w:r>
      <w:r>
        <w:rPr>
          <w:rFonts w:eastAsia="Arial Unicode MS" w:cs="Arial Unicode MS"/>
        </w:rPr>
        <w:t>er judgments of the quantificational forces of a range of determiner and adverbial quantifiers in an online study; while this study did not test every English lexical quantifier, we designed it to provide a first test of the claim that the quantifiers unde</w:t>
      </w:r>
      <w:r>
        <w:rPr>
          <w:rFonts w:eastAsia="Arial Unicode MS" w:cs="Arial Unicode MS"/>
        </w:rPr>
        <w:t>r consideration form six distinct interpretive clusters.</w:t>
      </w:r>
      <w:del w:id="44" w:author="Anne Alstott" w:date="2020-01-10T16:07:00Z">
        <w:r>
          <w:rPr>
            <w:rFonts w:eastAsia="Arial Unicode MS" w:cs="Arial Unicode MS"/>
          </w:rPr>
          <w:delText xml:space="preserve"> [HINT AT RESULTS?].</w:delText>
        </w:r>
      </w:del>
    </w:p>
    <w:p w14:paraId="7E0B6212" w14:textId="77777777" w:rsidR="003C4E92" w:rsidRDefault="005E2B0A">
      <w:pPr>
        <w:pStyle w:val="Heading"/>
      </w:pPr>
      <w:r>
        <w:t>Methods</w:t>
      </w:r>
    </w:p>
    <w:p w14:paraId="15BE4CBF" w14:textId="77777777" w:rsidR="003C4E92" w:rsidRDefault="005E2B0A">
      <w:pPr>
        <w:pStyle w:val="Heading2"/>
      </w:pPr>
      <w:r>
        <w:t>Participants</w:t>
      </w:r>
    </w:p>
    <w:p w14:paraId="4092E6C5" w14:textId="368B5DD2" w:rsidR="003C4E92" w:rsidRDefault="005E2B0A">
      <w:pPr>
        <w:pStyle w:val="NormalSectionStart"/>
      </w:pPr>
      <w:r>
        <w:t>In this study, participants (N = 200; 6 of these ultimately excluded) were recruited via the crowdsourcing platform Amazon Mechanical Turk (</w:t>
      </w:r>
      <w:proofErr w:type="spellStart"/>
      <w:r>
        <w:t>MTurk</w:t>
      </w:r>
      <w:proofErr w:type="spellEnd"/>
      <w:r>
        <w:t xml:space="preserve">). Data were </w:t>
      </w:r>
      <w:r>
        <w:t>collected between September 21 and 22, 2019. After two introductory slides, participants were randomly assigned to an adverbial (N = 97) or determiner condition (N = 97). In order to restrict analyzed data to those collected from attentive, adult native sp</w:t>
      </w:r>
      <w:r>
        <w:t>eakers of English, we developed three criteria for inclusion in analysis. First, two attention checks involving movement of a slider to a specified number were randomly placed throughout the survey; if participants failed either one, their results were dis</w:t>
      </w:r>
      <w:r>
        <w:t>carded. S</w:t>
      </w:r>
      <w:ins w:id="45" w:author="Masoud Jasbi" w:date="2020-01-23T09:34:00Z">
        <w:r w:rsidR="00625D68">
          <w:t>e</w:t>
        </w:r>
      </w:ins>
      <w:del w:id="46" w:author="Masoud Jasbi" w:date="2020-01-23T09:34:00Z">
        <w:r w:rsidDel="00625D68">
          <w:delText>E</w:delText>
        </w:r>
      </w:del>
      <w:r>
        <w:t>cond, we included two questions about age and native language, positioned at the end of the survey so as to minimize the incentive to lie. Six participants combined did not meet one of these criteria, so their data were discarded. However, they s</w:t>
      </w:r>
      <w:r>
        <w:t>till received compensation ($1.50).</w:t>
      </w:r>
    </w:p>
    <w:p w14:paraId="5EABF3EC" w14:textId="77777777" w:rsidR="003C4E92" w:rsidRDefault="005E2B0A">
      <w:pPr>
        <w:pStyle w:val="Heading2"/>
      </w:pPr>
      <w:r>
        <w:t>Words Tested</w:t>
      </w:r>
    </w:p>
    <w:p w14:paraId="05B99535" w14:textId="77777777" w:rsidR="003C4E92" w:rsidRDefault="005E2B0A">
      <w:pPr>
        <w:pStyle w:val="NormalSectionStart"/>
      </w:pPr>
      <w:r>
        <w:t>In order to provide a preliminary test of the system of correspondences laid out in Hypotheses 1 and 2 while keeping the survey short enough that participants would not lose focus, we included several lexica</w:t>
      </w:r>
      <w:r>
        <w:t>l items judged to be potentially problematic with regards to empirical testing. First, we excluded “both" and “neither,” for these differ from the other words in terms of their presuppositions and are thus not conducive to inclusion in an experimental fram</w:t>
      </w:r>
      <w:r>
        <w:t xml:space="preserve">ework geared towards those other quantifiers. Second, we excluded “invariably” and “universally,” for these are quite formal and might thus confuse participants how do not have these words in their working vocabularies. Third, we excluded “ordinarily” and </w:t>
      </w:r>
      <w:r>
        <w:t>“normally,” two words that Lewis flags as “[differing] semantically from their list-mates”; he exhorts readers to “omit them if [they] prefer” (p. 5). [“COMMONLY” AND “GENERALLY”?]</w:t>
      </w:r>
    </w:p>
    <w:p w14:paraId="3B9DB805" w14:textId="77777777" w:rsidR="003C4E92" w:rsidRDefault="005E2B0A">
      <w:pPr>
        <w:pStyle w:val="Body"/>
        <w:rPr>
          <w:ins w:id="47" w:author="Masoud Jasbi" w:date="2020-01-22T18:55:00Z"/>
          <w:rFonts w:eastAsia="Arial Unicode MS" w:cs="Arial Unicode MS"/>
        </w:rPr>
      </w:pPr>
      <w:r>
        <w:rPr>
          <w:rFonts w:eastAsia="Arial Unicode MS" w:cs="Arial Unicode MS"/>
        </w:rPr>
        <w:t>These exclusions leave us with the lexical items listed in Table 1, arrange</w:t>
      </w:r>
      <w:r>
        <w:rPr>
          <w:rFonts w:eastAsia="Arial Unicode MS" w:cs="Arial Unicode MS"/>
        </w:rPr>
        <w:t>d according to their hypothesized tiers.</w:t>
      </w:r>
    </w:p>
    <w:p w14:paraId="2CA96046" w14:textId="77777777" w:rsidR="0054308A" w:rsidRDefault="0054308A">
      <w:pPr>
        <w:pStyle w:val="Body"/>
      </w:pPr>
    </w:p>
    <w:p w14:paraId="78DF29B4" w14:textId="77777777" w:rsidR="003C4E92" w:rsidRDefault="005E2B0A">
      <w:pPr>
        <w:pStyle w:val="Heading2"/>
      </w:pPr>
      <w:r>
        <w:lastRenderedPageBreak/>
        <w:t>Materials</w:t>
      </w:r>
    </w:p>
    <w:p w14:paraId="244FDB26" w14:textId="77777777" w:rsidR="003C4E92" w:rsidRDefault="005E2B0A">
      <w:pPr>
        <w:pStyle w:val="NormalSectionStart"/>
        <w:rPr>
          <w:ins w:id="48" w:author="Anne Alstott" w:date="2020-01-10T00:18:00Z"/>
        </w:rPr>
      </w:pPr>
      <w:ins w:id="49" w:author="Anne Alstott" w:date="2020-01-10T00:18:00Z">
        <w:r>
          <w:t>The study, created on Qualtrics, consisted of a consent form, an introductory slide, several trials, and two “debrief” questions about age and native language. In the introductory portion of the study, par</w:t>
        </w:r>
        <w:r>
          <w:t>ticipants were presented with the following context:</w:t>
        </w:r>
      </w:ins>
    </w:p>
    <w:tbl>
      <w:tblPr>
        <w:tblW w:w="384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488"/>
        <w:gridCol w:w="1180"/>
        <w:gridCol w:w="1180"/>
      </w:tblGrid>
      <w:tr w:rsidR="003C4E92" w14:paraId="197DCE06" w14:textId="77777777">
        <w:trPr>
          <w:trHeight w:val="437"/>
          <w:tblHeader/>
          <w:jc w:val="center"/>
        </w:trPr>
        <w:tc>
          <w:tcPr>
            <w:tcW w:w="1487" w:type="dxa"/>
            <w:tcBorders>
              <w:top w:val="single" w:sz="2" w:space="0" w:color="000000"/>
              <w:left w:val="nil"/>
              <w:bottom w:val="single" w:sz="2" w:space="0" w:color="000000"/>
              <w:right w:val="nil"/>
            </w:tcBorders>
            <w:shd w:val="clear" w:color="auto" w:fill="auto"/>
            <w:tcMar>
              <w:top w:w="80" w:type="dxa"/>
              <w:left w:w="80" w:type="dxa"/>
              <w:bottom w:w="80" w:type="dxa"/>
              <w:right w:w="80" w:type="dxa"/>
            </w:tcMar>
          </w:tcPr>
          <w:p w14:paraId="269704EB" w14:textId="77777777" w:rsidR="003C4E92" w:rsidRDefault="005E2B0A">
            <w:pPr>
              <w:pStyle w:val="TableContent"/>
            </w:pPr>
            <w:r>
              <w:rPr>
                <w:rFonts w:eastAsia="Arial Unicode MS" w:cs="Arial Unicode MS"/>
              </w:rPr>
              <w:t>Hypothesized Tier</w:t>
            </w:r>
          </w:p>
        </w:tc>
        <w:tc>
          <w:tcPr>
            <w:tcW w:w="1180" w:type="dxa"/>
            <w:tcBorders>
              <w:top w:val="single" w:sz="2" w:space="0" w:color="000000"/>
              <w:left w:val="nil"/>
              <w:bottom w:val="single" w:sz="2" w:space="0" w:color="000000"/>
              <w:right w:val="nil"/>
            </w:tcBorders>
            <w:shd w:val="clear" w:color="auto" w:fill="auto"/>
            <w:tcMar>
              <w:top w:w="80" w:type="dxa"/>
              <w:left w:w="80" w:type="dxa"/>
              <w:bottom w:w="80" w:type="dxa"/>
              <w:right w:w="80" w:type="dxa"/>
            </w:tcMar>
          </w:tcPr>
          <w:p w14:paraId="0AA4631F" w14:textId="77777777" w:rsidR="003C4E92" w:rsidRDefault="005E2B0A">
            <w:pPr>
              <w:pStyle w:val="TableContent"/>
            </w:pPr>
            <w:r>
              <w:t>Adverbs</w:t>
            </w:r>
          </w:p>
        </w:tc>
        <w:tc>
          <w:tcPr>
            <w:tcW w:w="1180" w:type="dxa"/>
            <w:tcBorders>
              <w:top w:val="single" w:sz="2" w:space="0" w:color="000000"/>
              <w:left w:val="nil"/>
              <w:bottom w:val="single" w:sz="2" w:space="0" w:color="000000"/>
              <w:right w:val="nil"/>
            </w:tcBorders>
            <w:shd w:val="clear" w:color="auto" w:fill="auto"/>
            <w:tcMar>
              <w:top w:w="80" w:type="dxa"/>
              <w:left w:w="80" w:type="dxa"/>
              <w:bottom w:w="80" w:type="dxa"/>
              <w:right w:w="80" w:type="dxa"/>
            </w:tcMar>
          </w:tcPr>
          <w:p w14:paraId="5F7B5521" w14:textId="77777777" w:rsidR="003C4E92" w:rsidRDefault="005E2B0A">
            <w:pPr>
              <w:jc w:val="both"/>
            </w:pPr>
            <w:r>
              <w:rPr>
                <w:rFonts w:eastAsia="Calibri" w:cs="Calibri"/>
                <w:color w:val="000000"/>
                <w:sz w:val="20"/>
                <w:szCs w:val="20"/>
                <w:u w:color="000000"/>
              </w:rPr>
              <w:t>Determiners</w:t>
            </w:r>
          </w:p>
        </w:tc>
      </w:tr>
      <w:tr w:rsidR="003C4E92" w14:paraId="5D4C643D" w14:textId="77777777">
        <w:trPr>
          <w:trHeight w:val="434"/>
          <w:tblHeader/>
          <w:jc w:val="center"/>
        </w:trPr>
        <w:tc>
          <w:tcPr>
            <w:tcW w:w="1487" w:type="dxa"/>
            <w:tcBorders>
              <w:top w:val="single" w:sz="2" w:space="0" w:color="000000"/>
              <w:left w:val="nil"/>
              <w:bottom w:val="nil"/>
              <w:right w:val="nil"/>
            </w:tcBorders>
            <w:shd w:val="clear" w:color="auto" w:fill="auto"/>
            <w:tcMar>
              <w:top w:w="80" w:type="dxa"/>
              <w:left w:w="80" w:type="dxa"/>
              <w:bottom w:w="80" w:type="dxa"/>
              <w:right w:w="80" w:type="dxa"/>
            </w:tcMar>
          </w:tcPr>
          <w:p w14:paraId="0A557966" w14:textId="77777777" w:rsidR="003C4E92" w:rsidRDefault="005E2B0A">
            <w:pPr>
              <w:pStyle w:val="TableContent"/>
            </w:pPr>
            <w:r>
              <w:t>Tier 1</w:t>
            </w:r>
          </w:p>
        </w:tc>
        <w:tc>
          <w:tcPr>
            <w:tcW w:w="1180" w:type="dxa"/>
            <w:tcBorders>
              <w:top w:val="single" w:sz="2" w:space="0" w:color="000000"/>
              <w:left w:val="nil"/>
              <w:bottom w:val="nil"/>
              <w:right w:val="nil"/>
            </w:tcBorders>
            <w:shd w:val="clear" w:color="auto" w:fill="auto"/>
            <w:tcMar>
              <w:top w:w="80" w:type="dxa"/>
              <w:left w:w="80" w:type="dxa"/>
              <w:bottom w:w="80" w:type="dxa"/>
              <w:right w:w="80" w:type="dxa"/>
            </w:tcMar>
          </w:tcPr>
          <w:p w14:paraId="0C1F00E5" w14:textId="77777777" w:rsidR="003C4E92" w:rsidRDefault="005E2B0A">
            <w:pPr>
              <w:pStyle w:val="TableContent"/>
            </w:pPr>
            <w:r>
              <w:t>Always</w:t>
            </w:r>
          </w:p>
        </w:tc>
        <w:tc>
          <w:tcPr>
            <w:tcW w:w="1180" w:type="dxa"/>
            <w:tcBorders>
              <w:top w:val="single" w:sz="2" w:space="0" w:color="000000"/>
              <w:left w:val="nil"/>
              <w:bottom w:val="nil"/>
              <w:right w:val="nil"/>
            </w:tcBorders>
            <w:shd w:val="clear" w:color="auto" w:fill="auto"/>
            <w:tcMar>
              <w:top w:w="80" w:type="dxa"/>
              <w:left w:w="80" w:type="dxa"/>
              <w:bottom w:w="80" w:type="dxa"/>
              <w:right w:w="80" w:type="dxa"/>
            </w:tcMar>
          </w:tcPr>
          <w:p w14:paraId="1C720592" w14:textId="77777777" w:rsidR="003C4E92" w:rsidRDefault="005E2B0A">
            <w:pPr>
              <w:jc w:val="both"/>
            </w:pPr>
            <w:r>
              <w:rPr>
                <w:rFonts w:eastAsia="Calibri" w:cs="Calibri"/>
                <w:color w:val="000000"/>
                <w:sz w:val="20"/>
                <w:szCs w:val="20"/>
                <w:u w:color="000000"/>
              </w:rPr>
              <w:t>Every, Each, All</w:t>
            </w:r>
          </w:p>
        </w:tc>
      </w:tr>
      <w:tr w:rsidR="003C4E92" w14:paraId="0C934EBF" w14:textId="77777777">
        <w:trPr>
          <w:trHeight w:val="432"/>
          <w:tblHeader/>
          <w:jc w:val="center"/>
        </w:trPr>
        <w:tc>
          <w:tcPr>
            <w:tcW w:w="1487" w:type="dxa"/>
            <w:tcBorders>
              <w:top w:val="nil"/>
              <w:left w:val="nil"/>
              <w:bottom w:val="nil"/>
              <w:right w:val="nil"/>
            </w:tcBorders>
            <w:shd w:val="clear" w:color="auto" w:fill="auto"/>
            <w:tcMar>
              <w:top w:w="80" w:type="dxa"/>
              <w:left w:w="80" w:type="dxa"/>
              <w:bottom w:w="80" w:type="dxa"/>
              <w:right w:w="80" w:type="dxa"/>
            </w:tcMar>
          </w:tcPr>
          <w:p w14:paraId="56AE6CD3" w14:textId="77777777" w:rsidR="003C4E92" w:rsidRDefault="005E2B0A">
            <w:pPr>
              <w:pStyle w:val="TableContent"/>
            </w:pPr>
            <w:r>
              <w:t>Tier 2</w:t>
            </w:r>
          </w:p>
        </w:tc>
        <w:tc>
          <w:tcPr>
            <w:tcW w:w="1180" w:type="dxa"/>
            <w:tcBorders>
              <w:top w:val="nil"/>
              <w:left w:val="nil"/>
              <w:bottom w:val="nil"/>
              <w:right w:val="nil"/>
            </w:tcBorders>
            <w:shd w:val="clear" w:color="auto" w:fill="auto"/>
            <w:tcMar>
              <w:top w:w="80" w:type="dxa"/>
              <w:left w:w="80" w:type="dxa"/>
              <w:bottom w:w="80" w:type="dxa"/>
              <w:right w:w="80" w:type="dxa"/>
            </w:tcMar>
          </w:tcPr>
          <w:p w14:paraId="7C91AD5F" w14:textId="77777777" w:rsidR="003C4E92" w:rsidRDefault="005E2B0A">
            <w:pPr>
              <w:pStyle w:val="TableContent"/>
            </w:pPr>
            <w:r>
              <w:t>Usually,</w:t>
            </w:r>
          </w:p>
          <w:p w14:paraId="7BB503BA" w14:textId="77777777" w:rsidR="003C4E92" w:rsidRDefault="005E2B0A">
            <w:pPr>
              <w:pStyle w:val="TableContent"/>
            </w:pPr>
            <w:r>
              <w:t>Mostly</w:t>
            </w:r>
          </w:p>
        </w:tc>
        <w:tc>
          <w:tcPr>
            <w:tcW w:w="1180" w:type="dxa"/>
            <w:tcBorders>
              <w:top w:val="nil"/>
              <w:left w:val="nil"/>
              <w:bottom w:val="nil"/>
              <w:right w:val="nil"/>
            </w:tcBorders>
            <w:shd w:val="clear" w:color="auto" w:fill="auto"/>
            <w:tcMar>
              <w:top w:w="80" w:type="dxa"/>
              <w:left w:w="80" w:type="dxa"/>
              <w:bottom w:w="80" w:type="dxa"/>
              <w:right w:w="80" w:type="dxa"/>
            </w:tcMar>
          </w:tcPr>
          <w:p w14:paraId="6A5CFE43" w14:textId="77777777" w:rsidR="003C4E92" w:rsidRDefault="005E2B0A">
            <w:pPr>
              <w:jc w:val="both"/>
            </w:pPr>
            <w:r>
              <w:rPr>
                <w:rFonts w:eastAsia="Calibri" w:cs="Calibri"/>
                <w:color w:val="000000"/>
                <w:sz w:val="20"/>
                <w:szCs w:val="20"/>
                <w:u w:color="000000"/>
              </w:rPr>
              <w:t>Most</w:t>
            </w:r>
          </w:p>
        </w:tc>
      </w:tr>
      <w:tr w:rsidR="003C4E92" w14:paraId="70C753EE" w14:textId="77777777">
        <w:trPr>
          <w:trHeight w:val="432"/>
          <w:tblHeader/>
          <w:jc w:val="center"/>
        </w:trPr>
        <w:tc>
          <w:tcPr>
            <w:tcW w:w="1487" w:type="dxa"/>
            <w:tcBorders>
              <w:top w:val="nil"/>
              <w:left w:val="nil"/>
              <w:bottom w:val="nil"/>
              <w:right w:val="nil"/>
            </w:tcBorders>
            <w:shd w:val="clear" w:color="auto" w:fill="auto"/>
            <w:tcMar>
              <w:top w:w="80" w:type="dxa"/>
              <w:left w:w="80" w:type="dxa"/>
              <w:bottom w:w="80" w:type="dxa"/>
              <w:right w:w="80" w:type="dxa"/>
            </w:tcMar>
          </w:tcPr>
          <w:p w14:paraId="0A40B946" w14:textId="77777777" w:rsidR="003C4E92" w:rsidRDefault="005E2B0A">
            <w:pPr>
              <w:pStyle w:val="TableContent"/>
            </w:pPr>
            <w:r>
              <w:t>Tier 3</w:t>
            </w:r>
          </w:p>
        </w:tc>
        <w:tc>
          <w:tcPr>
            <w:tcW w:w="1180" w:type="dxa"/>
            <w:tcBorders>
              <w:top w:val="nil"/>
              <w:left w:val="nil"/>
              <w:bottom w:val="nil"/>
              <w:right w:val="nil"/>
            </w:tcBorders>
            <w:shd w:val="clear" w:color="auto" w:fill="auto"/>
            <w:tcMar>
              <w:top w:w="80" w:type="dxa"/>
              <w:left w:w="80" w:type="dxa"/>
              <w:bottom w:w="80" w:type="dxa"/>
              <w:right w:w="80" w:type="dxa"/>
            </w:tcMar>
          </w:tcPr>
          <w:p w14:paraId="70107BA2" w14:textId="77777777" w:rsidR="003C4E92" w:rsidRDefault="005E2B0A">
            <w:pPr>
              <w:pStyle w:val="TableContent"/>
            </w:pPr>
            <w:r>
              <w:t xml:space="preserve">Often, </w:t>
            </w:r>
          </w:p>
          <w:p w14:paraId="4363E173" w14:textId="77777777" w:rsidR="003C4E92" w:rsidRDefault="005E2B0A">
            <w:pPr>
              <w:pStyle w:val="TableContent"/>
            </w:pPr>
            <w:r>
              <w:t>Frequently</w:t>
            </w:r>
          </w:p>
        </w:tc>
        <w:tc>
          <w:tcPr>
            <w:tcW w:w="1180" w:type="dxa"/>
            <w:tcBorders>
              <w:top w:val="nil"/>
              <w:left w:val="nil"/>
              <w:bottom w:val="nil"/>
              <w:right w:val="nil"/>
            </w:tcBorders>
            <w:shd w:val="clear" w:color="auto" w:fill="auto"/>
            <w:tcMar>
              <w:top w:w="80" w:type="dxa"/>
              <w:left w:w="80" w:type="dxa"/>
              <w:bottom w:w="80" w:type="dxa"/>
              <w:right w:w="80" w:type="dxa"/>
            </w:tcMar>
          </w:tcPr>
          <w:p w14:paraId="69CCCC52" w14:textId="77777777" w:rsidR="003C4E92" w:rsidRDefault="005E2B0A">
            <w:pPr>
              <w:jc w:val="both"/>
            </w:pPr>
            <w:r>
              <w:rPr>
                <w:rFonts w:eastAsia="Calibri" w:cs="Calibri"/>
                <w:color w:val="000000"/>
                <w:sz w:val="20"/>
                <w:szCs w:val="20"/>
                <w:u w:color="000000"/>
              </w:rPr>
              <w:t>Many</w:t>
            </w:r>
          </w:p>
        </w:tc>
      </w:tr>
      <w:tr w:rsidR="003C4E92" w14:paraId="3F385032" w14:textId="77777777">
        <w:tblPrEx>
          <w:shd w:val="clear" w:color="auto" w:fill="CDD4E9"/>
        </w:tblPrEx>
        <w:trPr>
          <w:trHeight w:val="652"/>
          <w:jc w:val="center"/>
        </w:trPr>
        <w:tc>
          <w:tcPr>
            <w:tcW w:w="1487" w:type="dxa"/>
            <w:tcBorders>
              <w:top w:val="nil"/>
              <w:left w:val="nil"/>
              <w:bottom w:val="nil"/>
              <w:right w:val="nil"/>
            </w:tcBorders>
            <w:shd w:val="clear" w:color="auto" w:fill="auto"/>
            <w:tcMar>
              <w:top w:w="80" w:type="dxa"/>
              <w:left w:w="80" w:type="dxa"/>
              <w:bottom w:w="80" w:type="dxa"/>
              <w:right w:w="80" w:type="dxa"/>
            </w:tcMar>
          </w:tcPr>
          <w:p w14:paraId="29EBD21D" w14:textId="77777777" w:rsidR="003C4E92" w:rsidRDefault="005E2B0A">
            <w:pPr>
              <w:pStyle w:val="TableContent"/>
            </w:pPr>
            <w:r>
              <w:t>Tier 4</w:t>
            </w:r>
          </w:p>
        </w:tc>
        <w:tc>
          <w:tcPr>
            <w:tcW w:w="1180" w:type="dxa"/>
            <w:tcBorders>
              <w:top w:val="nil"/>
              <w:left w:val="nil"/>
              <w:bottom w:val="nil"/>
              <w:right w:val="nil"/>
            </w:tcBorders>
            <w:shd w:val="clear" w:color="auto" w:fill="auto"/>
            <w:tcMar>
              <w:top w:w="80" w:type="dxa"/>
              <w:left w:w="80" w:type="dxa"/>
              <w:bottom w:w="80" w:type="dxa"/>
              <w:right w:w="80" w:type="dxa"/>
            </w:tcMar>
          </w:tcPr>
          <w:p w14:paraId="56E877BA" w14:textId="77777777" w:rsidR="003C4E92" w:rsidRDefault="005E2B0A">
            <w:pPr>
              <w:pStyle w:val="TableContent"/>
            </w:pPr>
            <w:r>
              <w:t xml:space="preserve">Sometimes, </w:t>
            </w:r>
          </w:p>
          <w:p w14:paraId="2F460891" w14:textId="77777777" w:rsidR="003C4E92" w:rsidRDefault="005E2B0A">
            <w:pPr>
              <w:pStyle w:val="TableContent"/>
            </w:pPr>
            <w:r>
              <w:t>Occasionally</w:t>
            </w:r>
          </w:p>
        </w:tc>
        <w:tc>
          <w:tcPr>
            <w:tcW w:w="1180" w:type="dxa"/>
            <w:tcBorders>
              <w:top w:val="nil"/>
              <w:left w:val="nil"/>
              <w:bottom w:val="nil"/>
              <w:right w:val="nil"/>
            </w:tcBorders>
            <w:shd w:val="clear" w:color="auto" w:fill="auto"/>
            <w:tcMar>
              <w:top w:w="80" w:type="dxa"/>
              <w:left w:w="80" w:type="dxa"/>
              <w:bottom w:w="80" w:type="dxa"/>
              <w:right w:w="80" w:type="dxa"/>
            </w:tcMar>
          </w:tcPr>
          <w:p w14:paraId="2CC36F07" w14:textId="77777777" w:rsidR="003C4E92" w:rsidRDefault="005E2B0A">
            <w:pPr>
              <w:jc w:val="both"/>
            </w:pPr>
            <w:r>
              <w:rPr>
                <w:rFonts w:eastAsia="Calibri" w:cs="Calibri"/>
                <w:color w:val="000000"/>
                <w:sz w:val="20"/>
                <w:szCs w:val="20"/>
                <w:u w:color="000000"/>
              </w:rPr>
              <w:t>Some,</w:t>
            </w:r>
          </w:p>
          <w:p w14:paraId="60873CE7" w14:textId="77777777" w:rsidR="003C4E92" w:rsidRDefault="005E2B0A">
            <w:pPr>
              <w:jc w:val="both"/>
            </w:pPr>
            <w:r>
              <w:rPr>
                <w:rFonts w:eastAsia="Calibri" w:cs="Calibri"/>
                <w:color w:val="000000"/>
                <w:sz w:val="20"/>
                <w:szCs w:val="20"/>
                <w:u w:color="000000"/>
              </w:rPr>
              <w:t>Several</w:t>
            </w:r>
          </w:p>
        </w:tc>
      </w:tr>
      <w:tr w:rsidR="003C4E92" w14:paraId="2DEA3009" w14:textId="77777777">
        <w:tblPrEx>
          <w:shd w:val="clear" w:color="auto" w:fill="CDD4E9"/>
        </w:tblPrEx>
        <w:trPr>
          <w:trHeight w:val="652"/>
          <w:jc w:val="center"/>
        </w:trPr>
        <w:tc>
          <w:tcPr>
            <w:tcW w:w="1487" w:type="dxa"/>
            <w:tcBorders>
              <w:top w:val="nil"/>
              <w:left w:val="nil"/>
              <w:bottom w:val="nil"/>
              <w:right w:val="nil"/>
            </w:tcBorders>
            <w:shd w:val="clear" w:color="auto" w:fill="auto"/>
            <w:tcMar>
              <w:top w:w="80" w:type="dxa"/>
              <w:left w:w="80" w:type="dxa"/>
              <w:bottom w:w="80" w:type="dxa"/>
              <w:right w:w="80" w:type="dxa"/>
            </w:tcMar>
          </w:tcPr>
          <w:p w14:paraId="6E6965AE" w14:textId="77777777" w:rsidR="003C4E92" w:rsidRDefault="005E2B0A">
            <w:pPr>
              <w:jc w:val="both"/>
            </w:pPr>
            <w:r>
              <w:rPr>
                <w:rFonts w:eastAsia="Calibri" w:cs="Calibri"/>
                <w:color w:val="000000"/>
                <w:sz w:val="20"/>
                <w:szCs w:val="20"/>
                <w:u w:color="000000"/>
              </w:rPr>
              <w:t>Tier 5</w:t>
            </w:r>
          </w:p>
        </w:tc>
        <w:tc>
          <w:tcPr>
            <w:tcW w:w="1180" w:type="dxa"/>
            <w:tcBorders>
              <w:top w:val="nil"/>
              <w:left w:val="nil"/>
              <w:bottom w:val="nil"/>
              <w:right w:val="nil"/>
            </w:tcBorders>
            <w:shd w:val="clear" w:color="auto" w:fill="auto"/>
            <w:tcMar>
              <w:top w:w="80" w:type="dxa"/>
              <w:left w:w="80" w:type="dxa"/>
              <w:bottom w:w="80" w:type="dxa"/>
              <w:right w:w="80" w:type="dxa"/>
            </w:tcMar>
          </w:tcPr>
          <w:p w14:paraId="5C6EA40B" w14:textId="77777777" w:rsidR="003C4E92" w:rsidRDefault="005E2B0A">
            <w:pPr>
              <w:jc w:val="both"/>
            </w:pPr>
            <w:r>
              <w:rPr>
                <w:rFonts w:eastAsia="Calibri" w:cs="Calibri"/>
                <w:color w:val="000000"/>
                <w:sz w:val="20"/>
                <w:szCs w:val="20"/>
                <w:u w:color="000000"/>
              </w:rPr>
              <w:t xml:space="preserve">Seldom, </w:t>
            </w:r>
          </w:p>
          <w:p w14:paraId="1B982020" w14:textId="77777777" w:rsidR="003C4E92" w:rsidRDefault="005E2B0A">
            <w:pPr>
              <w:jc w:val="both"/>
            </w:pPr>
            <w:r>
              <w:rPr>
                <w:rFonts w:eastAsia="Calibri" w:cs="Calibri"/>
                <w:color w:val="000000"/>
                <w:sz w:val="20"/>
                <w:szCs w:val="20"/>
                <w:u w:color="000000"/>
              </w:rPr>
              <w:t>Rarely,</w:t>
            </w:r>
          </w:p>
          <w:p w14:paraId="36153535" w14:textId="77777777" w:rsidR="003C4E92" w:rsidRDefault="005E2B0A">
            <w:pPr>
              <w:jc w:val="both"/>
            </w:pPr>
            <w:r>
              <w:rPr>
                <w:rFonts w:eastAsia="Calibri" w:cs="Calibri"/>
                <w:color w:val="000000"/>
                <w:sz w:val="20"/>
                <w:szCs w:val="20"/>
                <w:u w:color="000000"/>
              </w:rPr>
              <w:t>Infrequently</w:t>
            </w:r>
          </w:p>
        </w:tc>
        <w:tc>
          <w:tcPr>
            <w:tcW w:w="1180" w:type="dxa"/>
            <w:tcBorders>
              <w:top w:val="nil"/>
              <w:left w:val="nil"/>
              <w:bottom w:val="nil"/>
              <w:right w:val="nil"/>
            </w:tcBorders>
            <w:shd w:val="clear" w:color="auto" w:fill="auto"/>
            <w:tcMar>
              <w:top w:w="80" w:type="dxa"/>
              <w:left w:w="80" w:type="dxa"/>
              <w:bottom w:w="80" w:type="dxa"/>
              <w:right w:w="80" w:type="dxa"/>
            </w:tcMar>
          </w:tcPr>
          <w:p w14:paraId="66A6F3F7" w14:textId="77777777" w:rsidR="003C4E92" w:rsidRDefault="005E2B0A">
            <w:pPr>
              <w:jc w:val="both"/>
            </w:pPr>
            <w:r>
              <w:rPr>
                <w:rFonts w:eastAsia="Calibri" w:cs="Calibri"/>
                <w:color w:val="000000"/>
                <w:sz w:val="20"/>
                <w:szCs w:val="20"/>
                <w:u w:color="000000"/>
              </w:rPr>
              <w:t>Few</w:t>
            </w:r>
          </w:p>
        </w:tc>
      </w:tr>
      <w:tr w:rsidR="003C4E92" w14:paraId="52939F59" w14:textId="77777777">
        <w:tblPrEx>
          <w:shd w:val="clear" w:color="auto" w:fill="CDD4E9"/>
        </w:tblPrEx>
        <w:trPr>
          <w:trHeight w:val="222"/>
          <w:jc w:val="center"/>
        </w:trPr>
        <w:tc>
          <w:tcPr>
            <w:tcW w:w="1487" w:type="dxa"/>
            <w:tcBorders>
              <w:top w:val="nil"/>
              <w:left w:val="nil"/>
              <w:bottom w:val="single" w:sz="2" w:space="0" w:color="000000"/>
              <w:right w:val="nil"/>
            </w:tcBorders>
            <w:shd w:val="clear" w:color="auto" w:fill="auto"/>
            <w:tcMar>
              <w:top w:w="80" w:type="dxa"/>
              <w:left w:w="80" w:type="dxa"/>
              <w:bottom w:w="80" w:type="dxa"/>
              <w:right w:w="80" w:type="dxa"/>
            </w:tcMar>
          </w:tcPr>
          <w:p w14:paraId="0C4192ED" w14:textId="77777777" w:rsidR="003C4E92" w:rsidRDefault="005E2B0A">
            <w:pPr>
              <w:jc w:val="both"/>
            </w:pPr>
            <w:r>
              <w:rPr>
                <w:rFonts w:eastAsia="Calibri" w:cs="Calibri"/>
                <w:color w:val="000000"/>
                <w:sz w:val="20"/>
                <w:szCs w:val="20"/>
                <w:u w:color="000000"/>
              </w:rPr>
              <w:t>Tier 6</w:t>
            </w:r>
          </w:p>
        </w:tc>
        <w:tc>
          <w:tcPr>
            <w:tcW w:w="1180" w:type="dxa"/>
            <w:tcBorders>
              <w:top w:val="nil"/>
              <w:left w:val="nil"/>
              <w:bottom w:val="single" w:sz="2" w:space="0" w:color="000000"/>
              <w:right w:val="nil"/>
            </w:tcBorders>
            <w:shd w:val="clear" w:color="auto" w:fill="auto"/>
            <w:tcMar>
              <w:top w:w="80" w:type="dxa"/>
              <w:left w:w="80" w:type="dxa"/>
              <w:bottom w:w="80" w:type="dxa"/>
              <w:right w:w="80" w:type="dxa"/>
            </w:tcMar>
          </w:tcPr>
          <w:p w14:paraId="4AAE56C7" w14:textId="77777777" w:rsidR="003C4E92" w:rsidRDefault="005E2B0A">
            <w:pPr>
              <w:jc w:val="both"/>
            </w:pPr>
            <w:r>
              <w:rPr>
                <w:rFonts w:eastAsia="Calibri" w:cs="Calibri"/>
                <w:color w:val="000000"/>
                <w:sz w:val="20"/>
                <w:szCs w:val="20"/>
                <w:u w:color="000000"/>
              </w:rPr>
              <w:t>Never</w:t>
            </w:r>
          </w:p>
        </w:tc>
        <w:tc>
          <w:tcPr>
            <w:tcW w:w="1180" w:type="dxa"/>
            <w:tcBorders>
              <w:top w:val="nil"/>
              <w:left w:val="nil"/>
              <w:bottom w:val="single" w:sz="2" w:space="0" w:color="000000"/>
              <w:right w:val="nil"/>
            </w:tcBorders>
            <w:shd w:val="clear" w:color="auto" w:fill="auto"/>
            <w:tcMar>
              <w:top w:w="80" w:type="dxa"/>
              <w:left w:w="80" w:type="dxa"/>
              <w:bottom w:w="80" w:type="dxa"/>
              <w:right w:w="80" w:type="dxa"/>
            </w:tcMar>
          </w:tcPr>
          <w:p w14:paraId="1D43F17A" w14:textId="77777777" w:rsidR="003C4E92" w:rsidRDefault="005E2B0A">
            <w:pPr>
              <w:jc w:val="both"/>
            </w:pPr>
            <w:r>
              <w:rPr>
                <w:rFonts w:eastAsia="Calibri" w:cs="Calibri"/>
                <w:color w:val="000000"/>
                <w:sz w:val="20"/>
                <w:szCs w:val="20"/>
                <w:u w:color="000000"/>
              </w:rPr>
              <w:t>No</w:t>
            </w:r>
          </w:p>
        </w:tc>
      </w:tr>
    </w:tbl>
    <w:p w14:paraId="045504DC" w14:textId="77777777" w:rsidR="003C4E92" w:rsidRDefault="005E2B0A">
      <w:pPr>
        <w:pStyle w:val="Figure"/>
      </w:pPr>
      <w:ins w:id="50" w:author="Anne Alstott" w:date="2020-01-10T00:18:00Z">
        <w:r>
          <w:t>Table 1: Lexical items tested.</w:t>
        </w:r>
      </w:ins>
    </w:p>
    <w:p w14:paraId="4CA81223" w14:textId="77777777" w:rsidR="003C4E92" w:rsidRDefault="003C4E92">
      <w:pPr>
        <w:pStyle w:val="NormalSectionStart"/>
      </w:pPr>
    </w:p>
    <w:p w14:paraId="66CC949D" w14:textId="77777777" w:rsidR="003C4E92" w:rsidRDefault="005E2B0A">
      <w:pPr>
        <w:pStyle w:val="Body"/>
        <w:rPr>
          <w:ins w:id="51" w:author="Anne Alstott" w:date="2020-01-10T15:46:00Z"/>
        </w:rPr>
      </w:pPr>
      <w:ins w:id="52" w:author="Anne Alstott" w:date="2020-01-10T15:46:00Z">
        <w:r>
          <w:rPr>
            <w:rFonts w:eastAsia="Arial Unicode MS" w:cs="Arial Unicode MS"/>
          </w:rPr>
          <w:t>Bill is a college student who decided to stay home over summer vacation, which lasts for 100 days. Bill got a job at his local ice cream shop and has a single shift every day, meaning that Bill travels to and from work only once a day. Bill is on a diet an</w:t>
        </w:r>
        <w:r>
          <w:rPr>
            <w:rFonts w:eastAsia="Arial Unicode MS" w:cs="Arial Unicode MS"/>
          </w:rPr>
          <w:t xml:space="preserve">d is limiting himself to three meals a day. </w:t>
        </w:r>
      </w:ins>
    </w:p>
    <w:p w14:paraId="516E4B50" w14:textId="77777777" w:rsidR="003C4E92" w:rsidRDefault="005E2B0A">
      <w:pPr>
        <w:pStyle w:val="Body"/>
        <w:rPr>
          <w:ins w:id="53" w:author="Anne Alstott" w:date="2020-01-10T15:46:00Z"/>
        </w:rPr>
      </w:pPr>
      <w:ins w:id="54" w:author="Anne Alstott" w:date="2020-01-10T15:46:00Z">
        <w:r>
          <w:rPr>
            <w:rFonts w:eastAsia="Arial Unicode MS" w:cs="Arial Unicode MS"/>
          </w:rPr>
          <w:t>After reading this context, participants proceeded to the bulk of the survey, in which they read quantified sentences denoting Bill</w:t>
        </w:r>
        <w:r>
          <w:rPr>
            <w:rFonts w:eastAsia="Arial Unicode MS" w:cs="Arial Unicode MS"/>
          </w:rPr>
          <w:t>’</w:t>
        </w:r>
        <w:r>
          <w:rPr>
            <w:rFonts w:eastAsia="Arial Unicode MS" w:cs="Arial Unicode MS"/>
          </w:rPr>
          <w:t>s daily activities and were asked to indicate the number of days during the 100</w:t>
        </w:r>
        <w:r>
          <w:rPr>
            <w:rFonts w:eastAsia="Arial Unicode MS" w:cs="Arial Unicode MS"/>
          </w:rPr>
          <w:t xml:space="preserve">-day period they believed the event had occurred. Depending on the condition to which they had been randomly assigned, participants either judged </w:t>
        </w:r>
        <w:r>
          <w:rPr>
            <w:rFonts w:eastAsia="Arial Unicode MS" w:cs="Arial Unicode MS"/>
          </w:rPr>
          <w:t>10 sentences involving determiners, such as (5</w:t>
        </w:r>
        <w:r>
          <w:rPr>
            <w:rFonts w:eastAsia="Arial Unicode MS" w:cs="Arial Unicode MS"/>
          </w:rPr>
          <w:t>–</w:t>
        </w:r>
        <w:r>
          <w:rPr>
            <w:rFonts w:eastAsia="Arial Unicode MS" w:cs="Arial Unicode MS"/>
          </w:rPr>
          <w:t>6), or 11 sentences involving adverbs, such as (7</w:t>
        </w:r>
        <w:r>
          <w:rPr>
            <w:rFonts w:eastAsia="Arial Unicode MS" w:cs="Arial Unicode MS"/>
          </w:rPr>
          <w:t>–</w:t>
        </w:r>
        <w:r>
          <w:rPr>
            <w:rFonts w:eastAsia="Arial Unicode MS" w:cs="Arial Unicode MS"/>
          </w:rPr>
          <w:t>8).</w:t>
        </w:r>
      </w:ins>
    </w:p>
    <w:p w14:paraId="0F4C14B5" w14:textId="77777777" w:rsidR="003C4E92" w:rsidRDefault="005E2B0A">
      <w:pPr>
        <w:pStyle w:val="Body"/>
        <w:rPr>
          <w:ins w:id="55" w:author="Anne Alstott" w:date="2020-01-10T15:46:00Z"/>
        </w:rPr>
      </w:pPr>
      <w:ins w:id="56" w:author="Anne Alstott" w:date="2020-01-10T15:46:00Z">
        <w:r>
          <w:rPr>
            <w:rFonts w:eastAsia="Arial Unicode MS" w:cs="Arial Unicode MS"/>
          </w:rPr>
          <w:t xml:space="preserve">(5) Bill </w:t>
        </w:r>
        <w:r>
          <w:rPr>
            <w:rFonts w:eastAsia="Arial Unicode MS" w:cs="Arial Unicode MS"/>
          </w:rPr>
          <w:t>drove to work some days.</w:t>
        </w:r>
      </w:ins>
    </w:p>
    <w:p w14:paraId="74C312A8" w14:textId="77777777" w:rsidR="003C4E92" w:rsidRDefault="005E2B0A">
      <w:pPr>
        <w:pStyle w:val="Body"/>
        <w:rPr>
          <w:ins w:id="57" w:author="Anne Alstott" w:date="2020-01-10T15:46:00Z"/>
        </w:rPr>
      </w:pPr>
      <w:ins w:id="58" w:author="Anne Alstott" w:date="2020-01-10T15:46:00Z">
        <w:r>
          <w:rPr>
            <w:rFonts w:eastAsia="Arial Unicode MS" w:cs="Arial Unicode MS"/>
          </w:rPr>
          <w:t>(6) Bill went to the grocery store after work every day.</w:t>
        </w:r>
      </w:ins>
    </w:p>
    <w:p w14:paraId="7AAFABFE" w14:textId="77777777" w:rsidR="003C4E92" w:rsidRDefault="005E2B0A">
      <w:pPr>
        <w:pStyle w:val="Body"/>
        <w:rPr>
          <w:ins w:id="59" w:author="Anne Alstott" w:date="2020-01-10T15:46:00Z"/>
        </w:rPr>
      </w:pPr>
      <w:ins w:id="60" w:author="Anne Alstott" w:date="2020-01-10T15:46:00Z">
        <w:r>
          <w:rPr>
            <w:rFonts w:eastAsia="Arial Unicode MS" w:cs="Arial Unicode MS"/>
          </w:rPr>
          <w:t>(7) Bill mostly biked home from work.</w:t>
        </w:r>
      </w:ins>
    </w:p>
    <w:p w14:paraId="40661DF1" w14:textId="77777777" w:rsidR="003C4E92" w:rsidRDefault="005E2B0A">
      <w:pPr>
        <w:pStyle w:val="Body"/>
        <w:rPr>
          <w:ins w:id="61" w:author="Anne Alstott" w:date="2020-01-10T15:46:00Z"/>
        </w:rPr>
      </w:pPr>
      <w:ins w:id="62" w:author="Anne Alstott" w:date="2020-01-10T15:46:00Z">
        <w:r>
          <w:rPr>
            <w:rFonts w:eastAsia="Arial Unicode MS" w:cs="Arial Unicode MS"/>
          </w:rPr>
          <w:t>(8) Bill seldom ate pizza for dinner.</w:t>
        </w:r>
      </w:ins>
    </w:p>
    <w:p w14:paraId="28978B55" w14:textId="77777777" w:rsidR="003C4E92" w:rsidRDefault="005E2B0A">
      <w:pPr>
        <w:pStyle w:val="Body"/>
        <w:rPr>
          <w:ins w:id="63" w:author="Anne Alstott" w:date="2020-01-10T15:46:00Z"/>
        </w:rPr>
      </w:pPr>
      <w:ins w:id="64" w:author="Anne Alstott" w:date="2020-01-10T15:46:00Z">
        <w:r>
          <w:rPr>
            <w:rFonts w:eastAsia="Arial Unicode MS" w:cs="Arial Unicode MS"/>
          </w:rPr>
          <w:t xml:space="preserve">In this way, we tested correspondences between certain adverbs and certain determiners with a </w:t>
        </w:r>
        <w:r>
          <w:rPr>
            <w:rFonts w:eastAsia="Arial Unicode MS" w:cs="Arial Unicode MS"/>
          </w:rPr>
          <w:t>between-subjects design and tested correspondences within each lexical class using a within-subjects design. Participants indicated their numerical interpretation of these sentences using a slider, which rested at the midpoint of the scale at the beginning</w:t>
        </w:r>
        <w:r>
          <w:rPr>
            <w:rFonts w:eastAsia="Arial Unicode MS" w:cs="Arial Unicode MS"/>
          </w:rPr>
          <w:t xml:space="preserve"> of each question. Participants had to answer each question before proceeding.</w:t>
        </w:r>
      </w:ins>
    </w:p>
    <w:p w14:paraId="58C8FB1E" w14:textId="77777777" w:rsidR="003C4E92" w:rsidRDefault="005E2B0A">
      <w:pPr>
        <w:pStyle w:val="Body"/>
        <w:rPr>
          <w:ins w:id="65" w:author="Anne Alstott" w:date="2020-01-10T15:46:00Z"/>
        </w:rPr>
      </w:pPr>
      <w:ins w:id="66" w:author="Anne Alstott" w:date="2020-01-10T15:46:00Z">
        <w:r>
          <w:rPr>
            <w:rFonts w:eastAsia="Arial Unicode MS" w:cs="Arial Unicode MS"/>
          </w:rPr>
          <w:t>In order to control for the effects of the sentential context in which participants made judgments of quantificational force, we implemented a complex system of randomization. W</w:t>
        </w:r>
        <w:r>
          <w:rPr>
            <w:rFonts w:eastAsia="Arial Unicode MS" w:cs="Arial Unicode MS"/>
          </w:rPr>
          <w:t xml:space="preserve">e had a pool of eleven scenarios (e.g. Bill brushing his teeth </w:t>
        </w:r>
        <w:r>
          <w:rPr>
            <w:rFonts w:eastAsia="Arial Unicode MS" w:cs="Arial Unicode MS"/>
          </w:rPr>
          <w:t>before bed, arriving late to work, eating eggs for breakfast) and we coded questions with every possible combination of quantifier and scenario. In the study, after participants were sorted int</w:t>
        </w:r>
        <w:r>
          <w:rPr>
            <w:rFonts w:eastAsia="Arial Unicode MS" w:cs="Arial Unicode MS"/>
          </w:rPr>
          <w:t>o either the determiner or the adverbial condition, we presented them with one sentence for each member of the relevant class of quantifier, randomizing the order in which the quantifiers appeared; the scenarios that accompanied these quantifiers were also</w:t>
        </w:r>
        <w:r>
          <w:rPr>
            <w:rFonts w:eastAsia="Arial Unicode MS" w:cs="Arial Unicode MS"/>
          </w:rPr>
          <w:t xml:space="preserve"> randomized, though we made sure that not scenario appeared twice in order to minimize participant confusion at seeing, say, </w:t>
        </w:r>
        <w:r>
          <w:rPr>
            <w:rFonts w:eastAsia="Arial Unicode MS" w:cs="Arial Unicode MS"/>
          </w:rPr>
          <w:t>“</w:t>
        </w:r>
        <w:r>
          <w:rPr>
            <w:rFonts w:eastAsia="Arial Unicode MS" w:cs="Arial Unicode MS"/>
          </w:rPr>
          <w:t>Bill drove to work every day</w:t>
        </w:r>
        <w:r>
          <w:rPr>
            <w:rFonts w:eastAsia="Arial Unicode MS" w:cs="Arial Unicode MS"/>
          </w:rPr>
          <w:t xml:space="preserve">” </w:t>
        </w:r>
        <w:r>
          <w:rPr>
            <w:rFonts w:eastAsia="Arial Unicode MS" w:cs="Arial Unicode MS"/>
          </w:rPr>
          <w:t xml:space="preserve">and </w:t>
        </w:r>
        <w:r>
          <w:rPr>
            <w:rFonts w:eastAsia="Arial Unicode MS" w:cs="Arial Unicode MS"/>
          </w:rPr>
          <w:t>“</w:t>
        </w:r>
        <w:r>
          <w:rPr>
            <w:rFonts w:eastAsia="Arial Unicode MS" w:cs="Arial Unicode MS"/>
          </w:rPr>
          <w:t>Bill drove to work no days.</w:t>
        </w:r>
        <w:r>
          <w:rPr>
            <w:rFonts w:eastAsia="Arial Unicode MS" w:cs="Arial Unicode MS"/>
          </w:rPr>
          <w:t>”</w:t>
        </w:r>
      </w:ins>
    </w:p>
    <w:p w14:paraId="3156936D" w14:textId="77777777" w:rsidR="008C310B" w:rsidRPr="00CD0C0B" w:rsidRDefault="005E2B0A" w:rsidP="00CD0C0B">
      <w:pPr>
        <w:pStyle w:val="Heading"/>
        <w:rPr>
          <w:ins w:id="67" w:author="Masoud Jasbi" w:date="2020-01-22T18:36:00Z"/>
          <w:rPrChange w:id="68" w:author="Masoud Jasbi" w:date="2020-01-22T19:06:00Z">
            <w:rPr>
              <w:ins w:id="69" w:author="Masoud Jasbi" w:date="2020-01-22T18:36:00Z"/>
              <w:bdr w:val="none" w:sz="0" w:space="0" w:color="auto"/>
            </w:rPr>
          </w:rPrChange>
        </w:rPr>
        <w:pPrChange w:id="70" w:author="Masoud Jasbi" w:date="2020-01-22T19:06:00Z">
          <w:pPr>
            <w:pBdr>
              <w:top w:val="none" w:sz="0" w:space="0" w:color="auto"/>
              <w:left w:val="none" w:sz="0" w:space="0" w:color="auto"/>
              <w:bottom w:val="none" w:sz="0" w:space="0" w:color="auto"/>
              <w:right w:val="none" w:sz="0" w:space="0" w:color="auto"/>
              <w:between w:val="none" w:sz="0" w:space="0" w:color="auto"/>
              <w:bar w:val="none" w:sz="0" w:color="auto"/>
            </w:pBdr>
          </w:pPr>
        </w:pPrChange>
      </w:pPr>
      <w:ins w:id="71" w:author="Anne Alstott" w:date="2020-01-10T15:46:00Z">
        <w:r>
          <w:t>Results</w:t>
        </w:r>
      </w:ins>
    </w:p>
    <w:p w14:paraId="61629B28" w14:textId="77777777" w:rsidR="007B2247" w:rsidRDefault="008C310B" w:rsidP="007B2247">
      <w:pPr>
        <w:keepNext/>
        <w:pBdr>
          <w:top w:val="none" w:sz="0" w:space="0" w:color="auto"/>
          <w:left w:val="none" w:sz="0" w:space="0" w:color="auto"/>
          <w:bottom w:val="none" w:sz="0" w:space="0" w:color="auto"/>
          <w:right w:val="none" w:sz="0" w:space="0" w:color="auto"/>
          <w:between w:val="none" w:sz="0" w:space="0" w:color="auto"/>
          <w:bar w:val="none" w:sz="0" w:color="auto"/>
        </w:pBdr>
        <w:rPr>
          <w:ins w:id="72" w:author="Masoud Jasbi" w:date="2020-01-22T22:27:00Z"/>
        </w:rPr>
        <w:pPrChange w:id="73" w:author="Masoud Jasbi" w:date="2020-01-22T22:27:00Z">
          <w:pPr>
            <w:pBdr>
              <w:top w:val="none" w:sz="0" w:space="0" w:color="auto"/>
              <w:left w:val="none" w:sz="0" w:space="0" w:color="auto"/>
              <w:bottom w:val="none" w:sz="0" w:space="0" w:color="auto"/>
              <w:right w:val="none" w:sz="0" w:space="0" w:color="auto"/>
              <w:between w:val="none" w:sz="0" w:space="0" w:color="auto"/>
              <w:bar w:val="none" w:sz="0" w:color="auto"/>
            </w:pBdr>
          </w:pPr>
        </w:pPrChange>
      </w:pPr>
      <w:ins w:id="74" w:author="Masoud Jasbi" w:date="2020-01-22T18:36:00Z">
        <w:r>
          <w:rPr>
            <w:noProof/>
          </w:rPr>
          <w:drawing>
            <wp:inline distT="0" distB="0" distL="0" distR="0" wp14:anchorId="7BDA0612" wp14:editId="7627E65C">
              <wp:extent cx="3086100" cy="1904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6100" cy="1904365"/>
                      </a:xfrm>
                      <a:prstGeom prst="rect">
                        <a:avLst/>
                      </a:prstGeom>
                    </pic:spPr>
                  </pic:pic>
                </a:graphicData>
              </a:graphic>
            </wp:inline>
          </w:drawing>
        </w:r>
      </w:ins>
    </w:p>
    <w:p w14:paraId="1EE73037" w14:textId="1C694C0D" w:rsidR="008C310B" w:rsidRPr="007B2247" w:rsidRDefault="007B2247" w:rsidP="007B2247">
      <w:pPr>
        <w:pStyle w:val="Caption"/>
        <w:rPr>
          <w:ins w:id="75" w:author="Masoud Jasbi" w:date="2020-01-22T18:36:00Z"/>
          <w:rFonts w:eastAsia="Times New Roman"/>
          <w:color w:val="000000" w:themeColor="text1"/>
          <w:bdr w:val="none" w:sz="0" w:space="0" w:color="auto"/>
          <w:rPrChange w:id="76" w:author="Masoud Jasbi" w:date="2020-01-22T22:27:00Z">
            <w:rPr>
              <w:ins w:id="77" w:author="Masoud Jasbi" w:date="2020-01-22T18:36:00Z"/>
              <w:rFonts w:eastAsia="Times New Roman"/>
              <w:bdr w:val="none" w:sz="0" w:space="0" w:color="auto"/>
            </w:rPr>
          </w:rPrChange>
        </w:rPr>
        <w:pPrChange w:id="78" w:author="Masoud Jasbi" w:date="2020-01-22T22:27:00Z">
          <w:pPr>
            <w:pBdr>
              <w:top w:val="none" w:sz="0" w:space="0" w:color="auto"/>
              <w:left w:val="none" w:sz="0" w:space="0" w:color="auto"/>
              <w:bottom w:val="none" w:sz="0" w:space="0" w:color="auto"/>
              <w:right w:val="none" w:sz="0" w:space="0" w:color="auto"/>
              <w:between w:val="none" w:sz="0" w:space="0" w:color="auto"/>
              <w:bar w:val="none" w:sz="0" w:color="auto"/>
            </w:pBdr>
          </w:pPr>
        </w:pPrChange>
      </w:pPr>
      <w:ins w:id="79" w:author="Masoud Jasbi" w:date="2020-01-22T22:27:00Z">
        <w:r w:rsidRPr="007B2247">
          <w:rPr>
            <w:color w:val="000000" w:themeColor="text1"/>
            <w:rPrChange w:id="80" w:author="Masoud Jasbi" w:date="2020-01-22T22:27:00Z">
              <w:rPr/>
            </w:rPrChange>
          </w:rPr>
          <w:t xml:space="preserve">Figure </w:t>
        </w:r>
        <w:r w:rsidRPr="007B2247">
          <w:rPr>
            <w:color w:val="000000" w:themeColor="text1"/>
            <w:rPrChange w:id="81" w:author="Masoud Jasbi" w:date="2020-01-22T22:27:00Z">
              <w:rPr/>
            </w:rPrChange>
          </w:rPr>
          <w:fldChar w:fldCharType="begin"/>
        </w:r>
        <w:r w:rsidRPr="007B2247">
          <w:rPr>
            <w:color w:val="000000" w:themeColor="text1"/>
            <w:rPrChange w:id="82" w:author="Masoud Jasbi" w:date="2020-01-22T22:27:00Z">
              <w:rPr/>
            </w:rPrChange>
          </w:rPr>
          <w:instrText xml:space="preserve"> SEQ Figure \* ARABIC </w:instrText>
        </w:r>
      </w:ins>
      <w:r w:rsidRPr="007B2247">
        <w:rPr>
          <w:color w:val="000000" w:themeColor="text1"/>
          <w:rPrChange w:id="83" w:author="Masoud Jasbi" w:date="2020-01-22T22:27:00Z">
            <w:rPr/>
          </w:rPrChange>
        </w:rPr>
        <w:fldChar w:fldCharType="separate"/>
      </w:r>
      <w:ins w:id="84" w:author="Masoud Jasbi" w:date="2020-01-23T12:02:00Z">
        <w:r w:rsidR="00B20A71">
          <w:rPr>
            <w:noProof/>
            <w:color w:val="000000" w:themeColor="text1"/>
          </w:rPr>
          <w:t>1</w:t>
        </w:r>
      </w:ins>
      <w:ins w:id="85" w:author="Masoud Jasbi" w:date="2020-01-22T22:27:00Z">
        <w:r w:rsidRPr="007B2247">
          <w:rPr>
            <w:color w:val="000000" w:themeColor="text1"/>
            <w:rPrChange w:id="86" w:author="Masoud Jasbi" w:date="2020-01-22T22:27:00Z">
              <w:rPr/>
            </w:rPrChange>
          </w:rPr>
          <w:fldChar w:fldCharType="end"/>
        </w:r>
        <w:r w:rsidRPr="007B2247">
          <w:rPr>
            <w:color w:val="000000" w:themeColor="text1"/>
            <w:rPrChange w:id="87" w:author="Masoud Jasbi" w:date="2020-01-22T22:27:00Z">
              <w:rPr/>
            </w:rPrChange>
          </w:rPr>
          <w:t xml:space="preserve">: </w:t>
        </w:r>
      </w:ins>
      <w:ins w:id="88" w:author="Masoud Jasbi" w:date="2020-01-22T22:29:00Z">
        <w:r>
          <w:rPr>
            <w:color w:val="000000" w:themeColor="text1"/>
          </w:rPr>
          <w:t>The r</w:t>
        </w:r>
      </w:ins>
      <w:ins w:id="89" w:author="Masoud Jasbi" w:date="2020-01-22T22:27:00Z">
        <w:r w:rsidRPr="007B2247">
          <w:rPr>
            <w:color w:val="000000" w:themeColor="text1"/>
            <w:rPrChange w:id="90" w:author="Masoud Jasbi" w:date="2020-01-22T22:27:00Z">
              <w:rPr/>
            </w:rPrChange>
          </w:rPr>
          <w:t>esults of the experiment on quantificational force</w:t>
        </w:r>
        <w:r>
          <w:rPr>
            <w:color w:val="000000" w:themeColor="text1"/>
          </w:rPr>
          <w:t xml:space="preserve">. The y-axis represents the number of days (out of 100) and the x-axis shows the </w:t>
        </w:r>
      </w:ins>
      <w:ins w:id="91" w:author="Masoud Jasbi" w:date="2020-01-22T22:28:00Z">
        <w:r>
          <w:rPr>
            <w:color w:val="000000" w:themeColor="text1"/>
          </w:rPr>
          <w:t>lexical items tested.</w:t>
        </w:r>
      </w:ins>
      <w:ins w:id="92" w:author="Masoud Jasbi" w:date="2020-01-22T22:30:00Z">
        <w:r>
          <w:rPr>
            <w:color w:val="000000" w:themeColor="text1"/>
          </w:rPr>
          <w:t xml:space="preserve"> </w:t>
        </w:r>
      </w:ins>
      <w:ins w:id="93" w:author="Masoud Jasbi" w:date="2020-01-22T22:29:00Z">
        <w:r>
          <w:rPr>
            <w:color w:val="000000" w:themeColor="text1"/>
          </w:rPr>
          <w:t>The median of the responses is represente</w:t>
        </w:r>
      </w:ins>
      <w:ins w:id="94" w:author="Masoud Jasbi" w:date="2020-01-22T22:30:00Z">
        <w:r>
          <w:rPr>
            <w:color w:val="000000" w:themeColor="text1"/>
          </w:rPr>
          <w:t>d with a red circle.</w:t>
        </w:r>
      </w:ins>
    </w:p>
    <w:p w14:paraId="263169ED" w14:textId="77777777" w:rsidR="00B01126" w:rsidRPr="00AA3795" w:rsidRDefault="00CD0C0B" w:rsidP="00B01126">
      <w:pPr>
        <w:pStyle w:val="NormalSectionStart"/>
        <w:rPr>
          <w:ins w:id="95" w:author="Anne Alstott" w:date="2020-01-10T15:46:00Z"/>
        </w:rPr>
        <w:pPrChange w:id="96" w:author="Masoud Jasbi" w:date="2020-01-22T18:09:00Z">
          <w:pPr>
            <w:pStyle w:val="Heading"/>
          </w:pPr>
        </w:pPrChange>
      </w:pPr>
      <w:ins w:id="97" w:author="Masoud Jasbi" w:date="2020-01-22T19:07:00Z">
        <w:r>
          <w:t xml:space="preserve">Figure 1 shows the results of </w:t>
        </w:r>
      </w:ins>
      <w:ins w:id="98" w:author="Masoud Jasbi" w:date="2020-01-22T22:26:00Z">
        <w:r w:rsidR="007B2247">
          <w:t xml:space="preserve">our experiment for all the tested quantificational items. </w:t>
        </w:r>
      </w:ins>
    </w:p>
    <w:p w14:paraId="50B96890" w14:textId="77777777" w:rsidR="003C4E92" w:rsidRDefault="005E2B0A">
      <w:pPr>
        <w:pStyle w:val="Heading"/>
        <w:rPr>
          <w:ins w:id="99" w:author="Anne Alstott" w:date="2020-01-10T15:46:00Z"/>
        </w:rPr>
      </w:pPr>
      <w:ins w:id="100" w:author="Anne Alstott" w:date="2020-01-10T15:46:00Z">
        <w:del w:id="101" w:author="Masoud Jasbi" w:date="2020-01-22T18:45:00Z">
          <w:r w:rsidDel="00AA3795">
            <w:delText>Discussion</w:delText>
          </w:r>
        </w:del>
      </w:ins>
      <w:ins w:id="102" w:author="Masoud Jasbi" w:date="2020-01-22T18:45:00Z">
        <w:r w:rsidR="00AA3795">
          <w:t>Analysis</w:t>
        </w:r>
      </w:ins>
    </w:p>
    <w:p w14:paraId="31DA3DC5" w14:textId="77777777" w:rsidR="00B20A71" w:rsidRDefault="004473E1" w:rsidP="00B20A71">
      <w:pPr>
        <w:pStyle w:val="Body"/>
        <w:keepNext/>
        <w:ind w:firstLine="0"/>
        <w:rPr>
          <w:ins w:id="103" w:author="Masoud Jasbi" w:date="2020-01-23T12:02:00Z"/>
        </w:rPr>
        <w:pPrChange w:id="104" w:author="Masoud Jasbi" w:date="2020-01-23T12:02:00Z">
          <w:pPr>
            <w:pStyle w:val="Body"/>
            <w:keepNext/>
            <w:ind w:firstLine="0"/>
          </w:pPr>
        </w:pPrChange>
      </w:pPr>
      <w:ins w:id="105" w:author="Masoud Jasbi" w:date="2020-01-23T12:01:00Z">
        <w:r>
          <w:rPr>
            <w:noProof/>
          </w:rPr>
          <w:drawing>
            <wp:inline distT="0" distB="0" distL="0" distR="0" wp14:anchorId="078977F2" wp14:editId="6C592378">
              <wp:extent cx="3086100" cy="14982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ndogram.png"/>
                      <pic:cNvPicPr/>
                    </pic:nvPicPr>
                    <pic:blipFill rotWithShape="1">
                      <a:blip r:embed="rId14" cstate="print">
                        <a:extLst>
                          <a:ext uri="{28A0092B-C50C-407E-A947-70E740481C1C}">
                            <a14:useLocalDpi xmlns:a14="http://schemas.microsoft.com/office/drawing/2010/main" val="0"/>
                          </a:ext>
                        </a:extLst>
                      </a:blip>
                      <a:srcRect b="21328"/>
                      <a:stretch/>
                    </pic:blipFill>
                    <pic:spPr bwMode="auto">
                      <a:xfrm>
                        <a:off x="0" y="0"/>
                        <a:ext cx="3086100" cy="1498209"/>
                      </a:xfrm>
                      <a:prstGeom prst="rect">
                        <a:avLst/>
                      </a:prstGeom>
                      <a:ln>
                        <a:noFill/>
                      </a:ln>
                      <a:extLst>
                        <a:ext uri="{53640926-AAD7-44D8-BBD7-CCE9431645EC}">
                          <a14:shadowObscured xmlns:a14="http://schemas.microsoft.com/office/drawing/2010/main"/>
                        </a:ext>
                      </a:extLst>
                    </pic:spPr>
                  </pic:pic>
                </a:graphicData>
              </a:graphic>
            </wp:inline>
          </w:drawing>
        </w:r>
      </w:ins>
    </w:p>
    <w:p w14:paraId="73ED3061" w14:textId="2E79B51D" w:rsidR="00DA2142" w:rsidRPr="00B20A71" w:rsidRDefault="00B20A71" w:rsidP="00B20A71">
      <w:pPr>
        <w:pStyle w:val="Caption"/>
        <w:jc w:val="both"/>
        <w:rPr>
          <w:ins w:id="106" w:author="Masoud Jasbi" w:date="2020-01-22T22:21:00Z"/>
          <w:color w:val="000000" w:themeColor="text1"/>
          <w:rPrChange w:id="107" w:author="Masoud Jasbi" w:date="2020-01-23T12:02:00Z">
            <w:rPr>
              <w:ins w:id="108" w:author="Masoud Jasbi" w:date="2020-01-22T22:21:00Z"/>
            </w:rPr>
          </w:rPrChange>
        </w:rPr>
        <w:pPrChange w:id="109" w:author="Masoud Jasbi" w:date="2020-01-23T12:02:00Z">
          <w:pPr>
            <w:pStyle w:val="Body"/>
          </w:pPr>
        </w:pPrChange>
      </w:pPr>
      <w:ins w:id="110" w:author="Masoud Jasbi" w:date="2020-01-23T12:02:00Z">
        <w:r w:rsidRPr="00B20A71">
          <w:rPr>
            <w:color w:val="000000" w:themeColor="text1"/>
            <w:rPrChange w:id="111" w:author="Masoud Jasbi" w:date="2020-01-23T12:02:00Z">
              <w:rPr/>
            </w:rPrChange>
          </w:rPr>
          <w:t xml:space="preserve">Figure </w:t>
        </w:r>
        <w:r w:rsidRPr="00B20A71">
          <w:rPr>
            <w:color w:val="000000" w:themeColor="text1"/>
            <w:rPrChange w:id="112" w:author="Masoud Jasbi" w:date="2020-01-23T12:02:00Z">
              <w:rPr/>
            </w:rPrChange>
          </w:rPr>
          <w:fldChar w:fldCharType="begin"/>
        </w:r>
        <w:r w:rsidRPr="00B20A71">
          <w:rPr>
            <w:color w:val="000000" w:themeColor="text1"/>
            <w:rPrChange w:id="113" w:author="Masoud Jasbi" w:date="2020-01-23T12:02:00Z">
              <w:rPr/>
            </w:rPrChange>
          </w:rPr>
          <w:instrText xml:space="preserve"> SEQ Figure \* ARABIC </w:instrText>
        </w:r>
      </w:ins>
      <w:r w:rsidRPr="00B20A71">
        <w:rPr>
          <w:color w:val="000000" w:themeColor="text1"/>
          <w:rPrChange w:id="114" w:author="Masoud Jasbi" w:date="2020-01-23T12:02:00Z">
            <w:rPr/>
          </w:rPrChange>
        </w:rPr>
        <w:fldChar w:fldCharType="separate"/>
      </w:r>
      <w:ins w:id="115" w:author="Masoud Jasbi" w:date="2020-01-23T12:02:00Z">
        <w:r w:rsidRPr="00B20A71">
          <w:rPr>
            <w:noProof/>
            <w:color w:val="000000" w:themeColor="text1"/>
            <w:rPrChange w:id="116" w:author="Masoud Jasbi" w:date="2020-01-23T12:02:00Z">
              <w:rPr>
                <w:noProof/>
              </w:rPr>
            </w:rPrChange>
          </w:rPr>
          <w:t>2</w:t>
        </w:r>
        <w:r w:rsidRPr="00B20A71">
          <w:rPr>
            <w:color w:val="000000" w:themeColor="text1"/>
            <w:rPrChange w:id="117" w:author="Masoud Jasbi" w:date="2020-01-23T12:02:00Z">
              <w:rPr/>
            </w:rPrChange>
          </w:rPr>
          <w:fldChar w:fldCharType="end"/>
        </w:r>
        <w:r w:rsidRPr="00B20A71">
          <w:rPr>
            <w:color w:val="000000" w:themeColor="text1"/>
            <w:rPrChange w:id="118" w:author="Masoud Jasbi" w:date="2020-01-23T12:02:00Z">
              <w:rPr/>
            </w:rPrChange>
          </w:rPr>
          <w:t>: Hierarchical clustering of participant responses to the lexical items listed in</w:t>
        </w:r>
      </w:ins>
      <w:ins w:id="119" w:author="Masoud Jasbi" w:date="2020-01-23T12:03:00Z">
        <w:r>
          <w:rPr>
            <w:color w:val="000000" w:themeColor="text1"/>
          </w:rPr>
          <w:t xml:space="preserve"> Table 1</w:t>
        </w:r>
      </w:ins>
    </w:p>
    <w:p w14:paraId="6D65F1CC" w14:textId="22D75B3B" w:rsidR="003C4E92" w:rsidRPr="007B2247" w:rsidDel="004473E1" w:rsidRDefault="003C4E92" w:rsidP="00DA2142">
      <w:pPr>
        <w:pStyle w:val="Caption"/>
        <w:jc w:val="both"/>
        <w:rPr>
          <w:ins w:id="120" w:author="Anne Alstott" w:date="2020-01-10T15:46:00Z"/>
          <w:del w:id="121" w:author="Masoud Jasbi" w:date="2020-01-23T11:29:00Z"/>
          <w:color w:val="000000" w:themeColor="text1"/>
          <w:rPrChange w:id="122" w:author="Masoud Jasbi" w:date="2020-01-22T22:22:00Z">
            <w:rPr>
              <w:ins w:id="123" w:author="Anne Alstott" w:date="2020-01-10T15:46:00Z"/>
              <w:del w:id="124" w:author="Masoud Jasbi" w:date="2020-01-23T11:29:00Z"/>
            </w:rPr>
          </w:rPrChange>
        </w:rPr>
        <w:pPrChange w:id="125" w:author="Masoud Jasbi" w:date="2020-01-22T22:21:00Z">
          <w:pPr>
            <w:pStyle w:val="Body"/>
          </w:pPr>
        </w:pPrChange>
      </w:pPr>
    </w:p>
    <w:p w14:paraId="7AFA02FC" w14:textId="71A59DC7" w:rsidR="003C4E92" w:rsidRDefault="005D70A5">
      <w:pPr>
        <w:pStyle w:val="Body"/>
        <w:rPr>
          <w:ins w:id="126" w:author="Masoud Jasbi" w:date="2020-01-23T12:05:00Z"/>
        </w:rPr>
      </w:pPr>
      <w:ins w:id="127" w:author="Masoud Jasbi" w:date="2020-01-22T23:16:00Z">
        <w:r>
          <w:t>W</w:t>
        </w:r>
      </w:ins>
      <w:ins w:id="128" w:author="Masoud Jasbi" w:date="2020-01-22T23:09:00Z">
        <w:r>
          <w:t>e used hierarchical cluster</w:t>
        </w:r>
      </w:ins>
      <w:ins w:id="129" w:author="Masoud Jasbi" w:date="2020-01-22T23:16:00Z">
        <w:r>
          <w:t xml:space="preserve"> analysis on participants’ responses to discover the lexical items that </w:t>
        </w:r>
      </w:ins>
      <w:ins w:id="130" w:author="Masoud Jasbi" w:date="2020-01-22T23:17:00Z">
        <w:r>
          <w:t>form tier</w:t>
        </w:r>
      </w:ins>
      <w:ins w:id="131" w:author="Masoud Jasbi" w:date="2020-01-23T09:34:00Z">
        <w:r w:rsidR="00552B3F">
          <w:t>s</w:t>
        </w:r>
      </w:ins>
      <w:ins w:id="132" w:author="Masoud Jasbi" w:date="2020-01-22T23:17:00Z">
        <w:r>
          <w:t xml:space="preserve"> together with respect to quantificational force</w:t>
        </w:r>
      </w:ins>
      <w:ins w:id="133" w:author="Masoud Jasbi" w:date="2020-01-22T23:09:00Z">
        <w:r>
          <w:t xml:space="preserve">. </w:t>
        </w:r>
      </w:ins>
      <w:ins w:id="134" w:author="Masoud Jasbi" w:date="2020-01-22T23:18:00Z">
        <w:r w:rsidR="00DF6C48">
          <w:t>In contrast to other common clustering techniques such as k-means clustering, h</w:t>
        </w:r>
      </w:ins>
      <w:ins w:id="135" w:author="Masoud Jasbi" w:date="2020-01-22T23:17:00Z">
        <w:r w:rsidR="00DF6C48">
          <w:t>ierarchical clustering has the advantage that the number of clusters (or tiers) is not pre</w:t>
        </w:r>
      </w:ins>
      <w:ins w:id="136" w:author="Masoud Jasbi" w:date="2020-01-22T23:18:00Z">
        <w:r w:rsidR="00DF6C48">
          <w:t xml:space="preserve">determined. In addition, </w:t>
        </w:r>
      </w:ins>
      <w:ins w:id="137" w:author="Masoud Jasbi" w:date="2020-01-22T23:19:00Z">
        <w:r w:rsidR="00DF6C48">
          <w:t xml:space="preserve">the clustering </w:t>
        </w:r>
      </w:ins>
      <w:ins w:id="138" w:author="Masoud Jasbi" w:date="2020-01-23T09:35:00Z">
        <w:r w:rsidR="00552B3F">
          <w:t>provides</w:t>
        </w:r>
      </w:ins>
      <w:ins w:id="139" w:author="Masoud Jasbi" w:date="2020-01-22T23:19:00Z">
        <w:r w:rsidR="00DF6C48">
          <w:t xml:space="preserve"> a tree-like structure called “dendrogram” which is easy to interpret. </w:t>
        </w:r>
      </w:ins>
      <w:ins w:id="140" w:author="Masoud Jasbi" w:date="2020-01-22T23:20:00Z">
        <w:r w:rsidR="00DF6C48">
          <w:t xml:space="preserve">We used the </w:t>
        </w:r>
        <w:proofErr w:type="spellStart"/>
        <w:r w:rsidR="00DF6C48" w:rsidRPr="00DF6C48">
          <w:rPr>
            <w:i/>
            <w:iCs/>
            <w:rPrChange w:id="141" w:author="Masoud Jasbi" w:date="2020-01-22T23:21:00Z">
              <w:rPr/>
            </w:rPrChange>
          </w:rPr>
          <w:t>hclust</w:t>
        </w:r>
        <w:proofErr w:type="spellEnd"/>
        <w:r w:rsidR="00DF6C48">
          <w:t xml:space="preserve"> </w:t>
        </w:r>
      </w:ins>
      <w:ins w:id="142" w:author="Masoud Jasbi" w:date="2020-01-22T23:21:00Z">
        <w:r w:rsidR="00DF6C48">
          <w:t xml:space="preserve">function from the “cluster” package in R </w:t>
        </w:r>
      </w:ins>
      <w:ins w:id="143" w:author="Masoud Jasbi" w:date="2020-01-23T09:35:00Z">
        <w:r w:rsidR="00552B3F">
          <w:t xml:space="preserve">with </w:t>
        </w:r>
      </w:ins>
      <w:ins w:id="144" w:author="Masoud Jasbi" w:date="2020-01-23T09:45:00Z">
        <w:r w:rsidR="00592BED">
          <w:t xml:space="preserve">the “complete” linkage </w:t>
        </w:r>
        <w:r w:rsidR="00592BED">
          <w:lastRenderedPageBreak/>
          <w:t xml:space="preserve">method to find </w:t>
        </w:r>
      </w:ins>
      <w:ins w:id="145" w:author="Masoud Jasbi" w:date="2020-01-23T12:03:00Z">
        <w:r w:rsidR="00B20A71">
          <w:t xml:space="preserve">maximally </w:t>
        </w:r>
      </w:ins>
      <w:ins w:id="146" w:author="Masoud Jasbi" w:date="2020-01-23T09:45:00Z">
        <w:r w:rsidR="00592BED">
          <w:t>simila</w:t>
        </w:r>
      </w:ins>
      <w:ins w:id="147" w:author="Masoud Jasbi" w:date="2020-01-23T09:46:00Z">
        <w:r w:rsidR="00592BED">
          <w:t xml:space="preserve">r </w:t>
        </w:r>
      </w:ins>
      <w:ins w:id="148" w:author="Masoud Jasbi" w:date="2020-01-23T12:03:00Z">
        <w:r w:rsidR="00B20A71">
          <w:t xml:space="preserve">clusters of </w:t>
        </w:r>
      </w:ins>
      <w:ins w:id="149" w:author="Masoud Jasbi" w:date="2020-01-23T12:04:00Z">
        <w:r w:rsidR="00B20A71">
          <w:t>response patterns among the quantificational lexical items.</w:t>
        </w:r>
      </w:ins>
    </w:p>
    <w:p w14:paraId="23B313BF" w14:textId="77777777" w:rsidR="0057398D" w:rsidRDefault="00B20A71">
      <w:pPr>
        <w:pStyle w:val="Body"/>
        <w:rPr>
          <w:ins w:id="150" w:author="Masoud Jasbi" w:date="2020-01-23T12:13:00Z"/>
        </w:rPr>
      </w:pPr>
      <w:ins w:id="151" w:author="Masoud Jasbi" w:date="2020-01-23T12:05:00Z">
        <w:r>
          <w:t xml:space="preserve">Figure 2 shows the dendrogram created after applying the hierarchical clustering algorithm. </w:t>
        </w:r>
      </w:ins>
      <w:ins w:id="152" w:author="Masoud Jasbi" w:date="2020-01-23T12:06:00Z">
        <w:r>
          <w:t>The most important aspect of the dendrogram is the h</w:t>
        </w:r>
      </w:ins>
      <w:ins w:id="153" w:author="Masoud Jasbi" w:date="2020-01-23T12:07:00Z">
        <w:r>
          <w:t xml:space="preserve">eight shown on the y-axis. </w:t>
        </w:r>
      </w:ins>
      <w:ins w:id="154" w:author="Masoud Jasbi" w:date="2020-01-23T12:08:00Z">
        <w:r>
          <w:t>The height of the dendrogram represents similarity among observations, with more similar observations fusing lower on the dendrogram and more dissimilar observations fusing higher up</w:t>
        </w:r>
      </w:ins>
      <w:ins w:id="155" w:author="Masoud Jasbi" w:date="2020-01-23T12:09:00Z">
        <w:r>
          <w:t xml:space="preserve">. </w:t>
        </w:r>
      </w:ins>
      <w:ins w:id="156" w:author="Masoud Jasbi" w:date="2020-01-23T12:10:00Z">
        <w:r>
          <w:t>To put this in the context of our experiment, lexical items that fuse at the bottom are quite similar to each other with respect to quantificational force and those that fuse at the top are quite different.</w:t>
        </w:r>
      </w:ins>
      <w:ins w:id="157" w:author="Masoud Jasbi" w:date="2020-01-23T12:12:00Z">
        <w:r w:rsidR="0064730F">
          <w:t xml:space="preserve"> </w:t>
        </w:r>
      </w:ins>
    </w:p>
    <w:p w14:paraId="79A2E083" w14:textId="6DD0B2D1" w:rsidR="00B20A71" w:rsidRDefault="0064730F">
      <w:pPr>
        <w:pStyle w:val="Body"/>
        <w:rPr>
          <w:ins w:id="158" w:author="Masoud Jasbi" w:date="2020-01-23T12:27:00Z"/>
        </w:rPr>
      </w:pPr>
      <w:ins w:id="159" w:author="Masoud Jasbi" w:date="2020-01-23T12:12:00Z">
        <w:r>
          <w:t>In order to identify clusters based on the dendrogram, we can make ho</w:t>
        </w:r>
      </w:ins>
      <w:ins w:id="160" w:author="Masoud Jasbi" w:date="2020-01-23T12:13:00Z">
        <w:r>
          <w:t xml:space="preserve">rizontal cuts </w:t>
        </w:r>
        <w:r w:rsidR="0057398D">
          <w:t xml:space="preserve">at different levels of height. </w:t>
        </w:r>
      </w:ins>
      <w:ins w:id="161" w:author="Masoud Jasbi" w:date="2020-01-23T12:14:00Z">
        <w:r w:rsidR="00A756E7">
          <w:t xml:space="preserve">For example, cutting the dendrogram with a horizontal line at around the height of 5000 results in two overall clusters. </w:t>
        </w:r>
      </w:ins>
      <w:ins w:id="162" w:author="Masoud Jasbi" w:date="2020-01-23T12:17:00Z">
        <w:r w:rsidR="00AD4199">
          <w:t>The first</w:t>
        </w:r>
      </w:ins>
      <w:ins w:id="163" w:author="Masoud Jasbi" w:date="2020-01-23T12:15:00Z">
        <w:r w:rsidR="00870770">
          <w:t xml:space="preserve"> cluster contains </w:t>
        </w:r>
      </w:ins>
      <w:ins w:id="164" w:author="Masoud Jasbi" w:date="2020-01-23T12:17:00Z">
        <w:r w:rsidR="00AD4199" w:rsidRPr="00AD4199">
          <w:rPr>
            <w:i/>
            <w:iCs/>
            <w:rPrChange w:id="165" w:author="Masoud Jasbi" w:date="2020-01-23T12:17:00Z">
              <w:rPr/>
            </w:rPrChange>
          </w:rPr>
          <w:t>usually</w:t>
        </w:r>
        <w:r w:rsidR="00AD4199">
          <w:t xml:space="preserve">, </w:t>
        </w:r>
        <w:r w:rsidR="00AD4199" w:rsidRPr="00AD4199">
          <w:rPr>
            <w:i/>
            <w:iCs/>
            <w:rPrChange w:id="166" w:author="Masoud Jasbi" w:date="2020-01-23T12:18:00Z">
              <w:rPr/>
            </w:rPrChange>
          </w:rPr>
          <w:t>frequently</w:t>
        </w:r>
        <w:r w:rsidR="00AD4199">
          <w:t xml:space="preserve">, </w:t>
        </w:r>
        <w:r w:rsidR="00AD4199" w:rsidRPr="00AD4199">
          <w:rPr>
            <w:i/>
            <w:iCs/>
            <w:rPrChange w:id="167" w:author="Masoud Jasbi" w:date="2020-01-23T12:18:00Z">
              <w:rPr/>
            </w:rPrChange>
          </w:rPr>
          <w:t>often</w:t>
        </w:r>
        <w:r w:rsidR="00AD4199">
          <w:t xml:space="preserve">, </w:t>
        </w:r>
        <w:r w:rsidR="00AD4199" w:rsidRPr="00AD4199">
          <w:rPr>
            <w:i/>
            <w:iCs/>
            <w:rPrChange w:id="168" w:author="Masoud Jasbi" w:date="2020-01-23T12:18:00Z">
              <w:rPr/>
            </w:rPrChange>
          </w:rPr>
          <w:t>most</w:t>
        </w:r>
        <w:r w:rsidR="00AD4199">
          <w:t xml:space="preserve">, </w:t>
        </w:r>
        <w:r w:rsidR="00AD4199" w:rsidRPr="00AD4199">
          <w:rPr>
            <w:i/>
            <w:iCs/>
            <w:rPrChange w:id="169" w:author="Masoud Jasbi" w:date="2020-01-23T12:18:00Z">
              <w:rPr/>
            </w:rPrChange>
          </w:rPr>
          <w:t>many</w:t>
        </w:r>
        <w:r w:rsidR="00AD4199">
          <w:t xml:space="preserve">, </w:t>
        </w:r>
        <w:r w:rsidR="00AD4199" w:rsidRPr="00AD4199">
          <w:rPr>
            <w:i/>
            <w:iCs/>
            <w:rPrChange w:id="170" w:author="Masoud Jasbi" w:date="2020-01-23T12:18:00Z">
              <w:rPr/>
            </w:rPrChange>
          </w:rPr>
          <w:t>mostly</w:t>
        </w:r>
        <w:r w:rsidR="00AD4199">
          <w:t xml:space="preserve">, </w:t>
        </w:r>
        <w:r w:rsidR="00AD4199" w:rsidRPr="00AD4199">
          <w:rPr>
            <w:i/>
            <w:iCs/>
            <w:rPrChange w:id="171" w:author="Masoud Jasbi" w:date="2020-01-23T12:18:00Z">
              <w:rPr/>
            </w:rPrChange>
          </w:rPr>
          <w:t>every</w:t>
        </w:r>
        <w:r w:rsidR="00AD4199">
          <w:t xml:space="preserve">, </w:t>
        </w:r>
        <w:r w:rsidR="00AD4199" w:rsidRPr="00AD4199">
          <w:rPr>
            <w:i/>
            <w:iCs/>
            <w:rPrChange w:id="172" w:author="Masoud Jasbi" w:date="2020-01-23T12:18:00Z">
              <w:rPr/>
            </w:rPrChange>
          </w:rPr>
          <w:t>each</w:t>
        </w:r>
        <w:r w:rsidR="00AD4199">
          <w:t xml:space="preserve">, </w:t>
        </w:r>
        <w:r w:rsidR="00AD4199" w:rsidRPr="00AD4199">
          <w:rPr>
            <w:i/>
            <w:iCs/>
            <w:rPrChange w:id="173" w:author="Masoud Jasbi" w:date="2020-01-23T12:18:00Z">
              <w:rPr/>
            </w:rPrChange>
          </w:rPr>
          <w:t>all</w:t>
        </w:r>
        <w:r w:rsidR="00AD4199">
          <w:t xml:space="preserve">, </w:t>
        </w:r>
        <w:r w:rsidR="00AD4199" w:rsidRPr="00AD4199">
          <w:rPr>
            <w:i/>
            <w:iCs/>
            <w:rPrChange w:id="174" w:author="Masoud Jasbi" w:date="2020-01-23T12:18:00Z">
              <w:rPr/>
            </w:rPrChange>
          </w:rPr>
          <w:t>always</w:t>
        </w:r>
        <w:r w:rsidR="00AD4199">
          <w:t xml:space="preserve">, </w:t>
        </w:r>
      </w:ins>
      <w:ins w:id="175" w:author="Masoud Jasbi" w:date="2020-01-23T12:18:00Z">
        <w:r w:rsidR="00AD4199">
          <w:t xml:space="preserve">while the second cluster contains </w:t>
        </w:r>
        <w:r w:rsidR="00AD4199" w:rsidRPr="00AD4199">
          <w:rPr>
            <w:i/>
            <w:iCs/>
            <w:rPrChange w:id="176" w:author="Masoud Jasbi" w:date="2020-01-23T12:20:00Z">
              <w:rPr/>
            </w:rPrChange>
          </w:rPr>
          <w:t>no</w:t>
        </w:r>
        <w:r w:rsidR="00AD4199">
          <w:t xml:space="preserve">, </w:t>
        </w:r>
        <w:r w:rsidR="00AD4199" w:rsidRPr="00AD4199">
          <w:rPr>
            <w:i/>
            <w:iCs/>
            <w:rPrChange w:id="177" w:author="Masoud Jasbi" w:date="2020-01-23T12:20:00Z">
              <w:rPr/>
            </w:rPrChange>
          </w:rPr>
          <w:t>never</w:t>
        </w:r>
        <w:r w:rsidR="00AD4199">
          <w:t xml:space="preserve">, </w:t>
        </w:r>
        <w:r w:rsidR="00AD4199" w:rsidRPr="00AD4199">
          <w:rPr>
            <w:i/>
            <w:iCs/>
            <w:rPrChange w:id="178" w:author="Masoud Jasbi" w:date="2020-01-23T12:20:00Z">
              <w:rPr/>
            </w:rPrChange>
          </w:rPr>
          <w:t>infrequently</w:t>
        </w:r>
        <w:r w:rsidR="00AD4199">
          <w:t xml:space="preserve">, </w:t>
        </w:r>
        <w:r w:rsidR="00AD4199" w:rsidRPr="00AD4199">
          <w:rPr>
            <w:i/>
            <w:iCs/>
            <w:rPrChange w:id="179" w:author="Masoud Jasbi" w:date="2020-01-23T12:20:00Z">
              <w:rPr/>
            </w:rPrChange>
          </w:rPr>
          <w:t>rarely</w:t>
        </w:r>
        <w:r w:rsidR="00AD4199">
          <w:t xml:space="preserve">, </w:t>
        </w:r>
        <w:r w:rsidR="00AD4199" w:rsidRPr="00AD4199">
          <w:rPr>
            <w:i/>
            <w:iCs/>
            <w:rPrChange w:id="180" w:author="Masoud Jasbi" w:date="2020-01-23T12:20:00Z">
              <w:rPr/>
            </w:rPrChange>
          </w:rPr>
          <w:t>seldom</w:t>
        </w:r>
        <w:r w:rsidR="00AD4199">
          <w:t xml:space="preserve">, </w:t>
        </w:r>
      </w:ins>
      <w:ins w:id="181" w:author="Masoud Jasbi" w:date="2020-01-23T12:19:00Z">
        <w:r w:rsidR="00AD4199" w:rsidRPr="00AD4199">
          <w:rPr>
            <w:i/>
            <w:iCs/>
            <w:rPrChange w:id="182" w:author="Masoud Jasbi" w:date="2020-01-23T12:20:00Z">
              <w:rPr/>
            </w:rPrChange>
          </w:rPr>
          <w:t>few</w:t>
        </w:r>
        <w:r w:rsidR="00AD4199">
          <w:t xml:space="preserve">, </w:t>
        </w:r>
        <w:r w:rsidR="00AD4199" w:rsidRPr="00AD4199">
          <w:rPr>
            <w:i/>
            <w:iCs/>
            <w:rPrChange w:id="183" w:author="Masoud Jasbi" w:date="2020-01-23T12:20:00Z">
              <w:rPr/>
            </w:rPrChange>
          </w:rPr>
          <w:t>a few</w:t>
        </w:r>
        <w:r w:rsidR="00AD4199">
          <w:t xml:space="preserve">, </w:t>
        </w:r>
        <w:r w:rsidR="00AD4199" w:rsidRPr="00AD4199">
          <w:rPr>
            <w:i/>
            <w:iCs/>
            <w:rPrChange w:id="184" w:author="Masoud Jasbi" w:date="2020-01-23T12:20:00Z">
              <w:rPr/>
            </w:rPrChange>
          </w:rPr>
          <w:t>several</w:t>
        </w:r>
        <w:r w:rsidR="00AD4199">
          <w:t xml:space="preserve">, </w:t>
        </w:r>
      </w:ins>
      <w:ins w:id="185" w:author="Masoud Jasbi" w:date="2020-01-23T12:20:00Z">
        <w:r w:rsidR="00AD4199" w:rsidRPr="00AD4199">
          <w:rPr>
            <w:i/>
            <w:iCs/>
            <w:rPrChange w:id="186" w:author="Masoud Jasbi" w:date="2020-01-23T12:20:00Z">
              <w:rPr/>
            </w:rPrChange>
          </w:rPr>
          <w:t>some</w:t>
        </w:r>
        <w:r w:rsidR="00AD4199">
          <w:t xml:space="preserve">, </w:t>
        </w:r>
        <w:r w:rsidR="00AD4199" w:rsidRPr="00AD4199">
          <w:rPr>
            <w:i/>
            <w:iCs/>
            <w:rPrChange w:id="187" w:author="Masoud Jasbi" w:date="2020-01-23T12:20:00Z">
              <w:rPr/>
            </w:rPrChange>
          </w:rPr>
          <w:t>occasionally</w:t>
        </w:r>
        <w:r w:rsidR="00AD4199">
          <w:t xml:space="preserve">, and </w:t>
        </w:r>
        <w:r w:rsidR="00AD4199" w:rsidRPr="00AD4199">
          <w:rPr>
            <w:i/>
            <w:iCs/>
            <w:rPrChange w:id="188" w:author="Masoud Jasbi" w:date="2020-01-23T12:20:00Z">
              <w:rPr/>
            </w:rPrChange>
          </w:rPr>
          <w:t>sometimes</w:t>
        </w:r>
        <w:r w:rsidR="00AD4199">
          <w:t xml:space="preserve">. This overall division corresponds to </w:t>
        </w:r>
      </w:ins>
      <w:ins w:id="189" w:author="Masoud Jasbi" w:date="2020-01-23T12:21:00Z">
        <w:r w:rsidR="00AD4199">
          <w:t xml:space="preserve">a </w:t>
        </w:r>
      </w:ins>
      <w:ins w:id="190" w:author="Masoud Jasbi" w:date="2020-01-23T12:22:00Z">
        <w:r w:rsidR="00AD4199">
          <w:t>“</w:t>
        </w:r>
      </w:ins>
      <w:ins w:id="191" w:author="Masoud Jasbi" w:date="2020-01-23T12:21:00Z">
        <w:r w:rsidR="00AD4199">
          <w:t>majority</w:t>
        </w:r>
      </w:ins>
      <w:ins w:id="192" w:author="Masoud Jasbi" w:date="2020-01-23T12:22:00Z">
        <w:r w:rsidR="00AD4199">
          <w:t>”</w:t>
        </w:r>
      </w:ins>
      <w:ins w:id="193" w:author="Masoud Jasbi" w:date="2020-01-23T12:21:00Z">
        <w:r w:rsidR="00AD4199">
          <w:t xml:space="preserve"> vs. </w:t>
        </w:r>
      </w:ins>
      <w:ins w:id="194" w:author="Masoud Jasbi" w:date="2020-01-23T12:22:00Z">
        <w:r w:rsidR="00AD4199">
          <w:t>“</w:t>
        </w:r>
      </w:ins>
      <w:ins w:id="195" w:author="Masoud Jasbi" w:date="2020-01-23T12:21:00Z">
        <w:r w:rsidR="00AD4199">
          <w:t>minority</w:t>
        </w:r>
      </w:ins>
      <w:ins w:id="196" w:author="Masoud Jasbi" w:date="2020-01-23T12:22:00Z">
        <w:r w:rsidR="00AD4199">
          <w:t>”</w:t>
        </w:r>
      </w:ins>
      <w:ins w:id="197" w:author="Masoud Jasbi" w:date="2020-01-23T12:21:00Z">
        <w:r w:rsidR="00AD4199">
          <w:t xml:space="preserve"> quantificational force. </w:t>
        </w:r>
      </w:ins>
      <w:ins w:id="198" w:author="Masoud Jasbi" w:date="2020-01-23T12:22:00Z">
        <w:r w:rsidR="00AD4199">
          <w:t>Cutting the dendrogram at the</w:t>
        </w:r>
      </w:ins>
      <w:ins w:id="199" w:author="Masoud Jasbi" w:date="2020-01-23T12:27:00Z">
        <w:r w:rsidR="001B6008">
          <w:t xml:space="preserve"> height of</w:t>
        </w:r>
      </w:ins>
      <w:ins w:id="200" w:author="Masoud Jasbi" w:date="2020-01-23T12:22:00Z">
        <w:r w:rsidR="00AD4199">
          <w:t xml:space="preserve"> 3000 </w:t>
        </w:r>
      </w:ins>
      <w:ins w:id="201" w:author="Masoud Jasbi" w:date="2020-01-23T12:27:00Z">
        <w:r w:rsidR="001B6008">
          <w:t>we get four clusters:</w:t>
        </w:r>
      </w:ins>
    </w:p>
    <w:p w14:paraId="7A68E2A6" w14:textId="59BA2C8E" w:rsidR="001B6008" w:rsidRDefault="001B6008" w:rsidP="001B6008">
      <w:pPr>
        <w:pStyle w:val="Body"/>
        <w:numPr>
          <w:ilvl w:val="0"/>
          <w:numId w:val="2"/>
        </w:numPr>
        <w:rPr>
          <w:ins w:id="202" w:author="Masoud Jasbi" w:date="2020-01-23T12:28:00Z"/>
        </w:rPr>
      </w:pPr>
      <w:ins w:id="203" w:author="Masoud Jasbi" w:date="2020-01-23T12:28:00Z">
        <w:r w:rsidRPr="001B6008">
          <w:rPr>
            <w:i/>
            <w:iCs/>
            <w:rPrChange w:id="204" w:author="Masoud Jasbi" w:date="2020-01-23T12:28:00Z">
              <w:rPr/>
            </w:rPrChange>
          </w:rPr>
          <w:t>always</w:t>
        </w:r>
        <w:r>
          <w:t xml:space="preserve">, </w:t>
        </w:r>
        <w:r w:rsidRPr="001B6008">
          <w:rPr>
            <w:i/>
            <w:iCs/>
            <w:rPrChange w:id="205" w:author="Masoud Jasbi" w:date="2020-01-23T12:28:00Z">
              <w:rPr/>
            </w:rPrChange>
          </w:rPr>
          <w:t>all</w:t>
        </w:r>
        <w:r>
          <w:t xml:space="preserve">, </w:t>
        </w:r>
        <w:r w:rsidRPr="001B6008">
          <w:rPr>
            <w:i/>
            <w:iCs/>
            <w:rPrChange w:id="206" w:author="Masoud Jasbi" w:date="2020-01-23T12:28:00Z">
              <w:rPr/>
            </w:rPrChange>
          </w:rPr>
          <w:t>each</w:t>
        </w:r>
        <w:r>
          <w:t xml:space="preserve">, </w:t>
        </w:r>
        <w:r w:rsidRPr="001B6008">
          <w:rPr>
            <w:i/>
            <w:iCs/>
            <w:rPrChange w:id="207" w:author="Masoud Jasbi" w:date="2020-01-23T12:28:00Z">
              <w:rPr/>
            </w:rPrChange>
          </w:rPr>
          <w:t>every</w:t>
        </w:r>
      </w:ins>
    </w:p>
    <w:p w14:paraId="20752747" w14:textId="564DE18F" w:rsidR="001B6008" w:rsidRDefault="001B6008" w:rsidP="001B6008">
      <w:pPr>
        <w:pStyle w:val="Body"/>
        <w:numPr>
          <w:ilvl w:val="0"/>
          <w:numId w:val="2"/>
        </w:numPr>
        <w:rPr>
          <w:ins w:id="208" w:author="Masoud Jasbi" w:date="2020-01-23T12:28:00Z"/>
        </w:rPr>
      </w:pPr>
      <w:ins w:id="209" w:author="Masoud Jasbi" w:date="2020-01-23T12:28:00Z">
        <w:r w:rsidRPr="001B6008">
          <w:rPr>
            <w:i/>
            <w:iCs/>
            <w:rPrChange w:id="210" w:author="Masoud Jasbi" w:date="2020-01-23T12:29:00Z">
              <w:rPr/>
            </w:rPrChange>
          </w:rPr>
          <w:t>mostl</w:t>
        </w:r>
      </w:ins>
      <w:ins w:id="211" w:author="Masoud Jasbi" w:date="2020-01-23T12:29:00Z">
        <w:r w:rsidRPr="001B6008">
          <w:rPr>
            <w:i/>
            <w:iCs/>
            <w:rPrChange w:id="212" w:author="Masoud Jasbi" w:date="2020-01-23T12:29:00Z">
              <w:rPr/>
            </w:rPrChange>
          </w:rPr>
          <w:t>y</w:t>
        </w:r>
        <w:r>
          <w:t xml:space="preserve">, </w:t>
        </w:r>
        <w:r w:rsidRPr="001B6008">
          <w:rPr>
            <w:i/>
            <w:iCs/>
            <w:rPrChange w:id="213" w:author="Masoud Jasbi" w:date="2020-01-23T12:29:00Z">
              <w:rPr/>
            </w:rPrChange>
          </w:rPr>
          <w:t>many</w:t>
        </w:r>
        <w:r>
          <w:t xml:space="preserve">, </w:t>
        </w:r>
        <w:r w:rsidRPr="001B6008">
          <w:rPr>
            <w:i/>
            <w:iCs/>
            <w:rPrChange w:id="214" w:author="Masoud Jasbi" w:date="2020-01-23T12:29:00Z">
              <w:rPr/>
            </w:rPrChange>
          </w:rPr>
          <w:t>most</w:t>
        </w:r>
        <w:r>
          <w:t xml:space="preserve">, </w:t>
        </w:r>
        <w:r w:rsidRPr="001B6008">
          <w:rPr>
            <w:i/>
            <w:iCs/>
            <w:rPrChange w:id="215" w:author="Masoud Jasbi" w:date="2020-01-23T12:29:00Z">
              <w:rPr/>
            </w:rPrChange>
          </w:rPr>
          <w:t>often</w:t>
        </w:r>
        <w:r>
          <w:t xml:space="preserve">, </w:t>
        </w:r>
        <w:r w:rsidRPr="001B6008">
          <w:rPr>
            <w:i/>
            <w:iCs/>
            <w:rPrChange w:id="216" w:author="Masoud Jasbi" w:date="2020-01-23T12:29:00Z">
              <w:rPr/>
            </w:rPrChange>
          </w:rPr>
          <w:t>frequently</w:t>
        </w:r>
        <w:r>
          <w:t xml:space="preserve">, </w:t>
        </w:r>
        <w:r w:rsidRPr="001B6008">
          <w:rPr>
            <w:i/>
            <w:iCs/>
            <w:rPrChange w:id="217" w:author="Masoud Jasbi" w:date="2020-01-23T12:29:00Z">
              <w:rPr>
                <w:i/>
                <w:iCs/>
              </w:rPr>
            </w:rPrChange>
          </w:rPr>
          <w:t>usually</w:t>
        </w:r>
      </w:ins>
    </w:p>
    <w:p w14:paraId="60F9DAF9" w14:textId="2EFE2476" w:rsidR="001B6008" w:rsidRDefault="007D2045" w:rsidP="001B6008">
      <w:pPr>
        <w:pStyle w:val="Body"/>
        <w:numPr>
          <w:ilvl w:val="0"/>
          <w:numId w:val="2"/>
        </w:numPr>
        <w:rPr>
          <w:ins w:id="218" w:author="Masoud Jasbi" w:date="2020-01-23T12:28:00Z"/>
        </w:rPr>
      </w:pPr>
      <w:ins w:id="219" w:author="Masoud Jasbi" w:date="2020-01-23T12:31:00Z">
        <w:r w:rsidRPr="007D2045">
          <w:rPr>
            <w:i/>
            <w:iCs/>
            <w:rPrChange w:id="220" w:author="Masoud Jasbi" w:date="2020-01-23T12:31:00Z">
              <w:rPr/>
            </w:rPrChange>
          </w:rPr>
          <w:t>several</w:t>
        </w:r>
        <w:r>
          <w:t xml:space="preserve">, </w:t>
        </w:r>
        <w:r w:rsidRPr="007D2045">
          <w:rPr>
            <w:i/>
            <w:iCs/>
            <w:rPrChange w:id="221" w:author="Masoud Jasbi" w:date="2020-01-23T12:31:00Z">
              <w:rPr/>
            </w:rPrChange>
          </w:rPr>
          <w:t>some</w:t>
        </w:r>
        <w:r>
          <w:t xml:space="preserve">, </w:t>
        </w:r>
        <w:r w:rsidRPr="007D2045">
          <w:rPr>
            <w:i/>
            <w:iCs/>
            <w:rPrChange w:id="222" w:author="Masoud Jasbi" w:date="2020-01-23T12:31:00Z">
              <w:rPr/>
            </w:rPrChange>
          </w:rPr>
          <w:t>occasionally</w:t>
        </w:r>
        <w:r>
          <w:t xml:space="preserve">, </w:t>
        </w:r>
        <w:r w:rsidRPr="007D2045">
          <w:rPr>
            <w:i/>
            <w:iCs/>
            <w:rPrChange w:id="223" w:author="Masoud Jasbi" w:date="2020-01-23T12:31:00Z">
              <w:rPr/>
            </w:rPrChange>
          </w:rPr>
          <w:t>sometimes</w:t>
        </w:r>
      </w:ins>
    </w:p>
    <w:p w14:paraId="34A79B82" w14:textId="66C989E6" w:rsidR="001B6008" w:rsidRDefault="00617A33" w:rsidP="001B6008">
      <w:pPr>
        <w:pStyle w:val="Body"/>
        <w:numPr>
          <w:ilvl w:val="0"/>
          <w:numId w:val="2"/>
        </w:numPr>
        <w:rPr>
          <w:ins w:id="224" w:author="Masoud Jasbi" w:date="2020-01-23T12:11:00Z"/>
        </w:rPr>
        <w:pPrChange w:id="225" w:author="Masoud Jasbi" w:date="2020-01-23T12:27:00Z">
          <w:pPr>
            <w:pStyle w:val="Body"/>
          </w:pPr>
        </w:pPrChange>
      </w:pPr>
      <w:ins w:id="226" w:author="Masoud Jasbi" w:date="2020-01-23T12:32:00Z">
        <w:r w:rsidRPr="00617A33">
          <w:rPr>
            <w:i/>
            <w:iCs/>
            <w:rPrChange w:id="227" w:author="Masoud Jasbi" w:date="2020-01-23T12:33:00Z">
              <w:rPr/>
            </w:rPrChange>
          </w:rPr>
          <w:t>no</w:t>
        </w:r>
        <w:r>
          <w:t xml:space="preserve">, </w:t>
        </w:r>
        <w:r w:rsidRPr="00617A33">
          <w:rPr>
            <w:i/>
            <w:iCs/>
            <w:rPrChange w:id="228" w:author="Masoud Jasbi" w:date="2020-01-23T12:33:00Z">
              <w:rPr/>
            </w:rPrChange>
          </w:rPr>
          <w:t>never</w:t>
        </w:r>
        <w:r>
          <w:t xml:space="preserve">, </w:t>
        </w:r>
        <w:r w:rsidRPr="00617A33">
          <w:rPr>
            <w:i/>
            <w:iCs/>
            <w:rPrChange w:id="229" w:author="Masoud Jasbi" w:date="2020-01-23T12:33:00Z">
              <w:rPr/>
            </w:rPrChange>
          </w:rPr>
          <w:t>infrequently</w:t>
        </w:r>
        <w:r>
          <w:t xml:space="preserve">, </w:t>
        </w:r>
        <w:r w:rsidRPr="00617A33">
          <w:rPr>
            <w:i/>
            <w:iCs/>
            <w:rPrChange w:id="230" w:author="Masoud Jasbi" w:date="2020-01-23T12:33:00Z">
              <w:rPr/>
            </w:rPrChange>
          </w:rPr>
          <w:t>rarely</w:t>
        </w:r>
        <w:r>
          <w:t xml:space="preserve">, </w:t>
        </w:r>
        <w:r w:rsidRPr="00617A33">
          <w:rPr>
            <w:i/>
            <w:iCs/>
            <w:rPrChange w:id="231" w:author="Masoud Jasbi" w:date="2020-01-23T12:33:00Z">
              <w:rPr/>
            </w:rPrChange>
          </w:rPr>
          <w:t>seldom</w:t>
        </w:r>
        <w:r>
          <w:t xml:space="preserve">, </w:t>
        </w:r>
        <w:r w:rsidRPr="00617A33">
          <w:rPr>
            <w:i/>
            <w:iCs/>
            <w:rPrChange w:id="232" w:author="Masoud Jasbi" w:date="2020-01-23T12:33:00Z">
              <w:rPr/>
            </w:rPrChange>
          </w:rPr>
          <w:t>few</w:t>
        </w:r>
        <w:r>
          <w:t xml:space="preserve">, </w:t>
        </w:r>
        <w:r w:rsidRPr="00617A33">
          <w:rPr>
            <w:i/>
            <w:iCs/>
            <w:rPrChange w:id="233" w:author="Masoud Jasbi" w:date="2020-01-23T12:33:00Z">
              <w:rPr/>
            </w:rPrChange>
          </w:rPr>
          <w:t>a few</w:t>
        </w:r>
      </w:ins>
    </w:p>
    <w:p w14:paraId="6276736C" w14:textId="77777777" w:rsidR="004D6C9B" w:rsidRDefault="004D6C9B" w:rsidP="00927CD8">
      <w:pPr>
        <w:pStyle w:val="Body"/>
        <w:ind w:firstLine="0"/>
        <w:rPr>
          <w:ins w:id="234" w:author="Anne Alstott" w:date="2020-01-10T15:46:00Z"/>
        </w:rPr>
        <w:pPrChange w:id="235" w:author="Masoud Jasbi" w:date="2020-01-23T12:37:00Z">
          <w:pPr>
            <w:pStyle w:val="Body"/>
          </w:pPr>
        </w:pPrChange>
      </w:pPr>
    </w:p>
    <w:p w14:paraId="645182B1" w14:textId="5603A98E" w:rsidR="003C4E92" w:rsidDel="00CD0C0B" w:rsidRDefault="00B32495">
      <w:pPr>
        <w:pStyle w:val="Body"/>
        <w:rPr>
          <w:del w:id="236" w:author="Masoud Jasbi" w:date="2020-01-22T19:07:00Z"/>
        </w:rPr>
      </w:pPr>
      <w:ins w:id="237" w:author="Masoud Jasbi" w:date="2020-01-23T12:37:00Z">
        <w:r>
          <w:rPr>
            <w:rFonts w:eastAsia="Arial Unicode MS" w:cs="Arial Unicode MS"/>
          </w:rPr>
          <w:t>It is worth noting that t</w:t>
        </w:r>
      </w:ins>
      <w:ins w:id="238" w:author="Masoud Jasbi" w:date="2020-01-23T12:35:00Z">
        <w:r w:rsidR="004D6C9B">
          <w:rPr>
            <w:rFonts w:eastAsia="Arial Unicode MS" w:cs="Arial Unicode MS"/>
          </w:rPr>
          <w:t xml:space="preserve">he inclusion of negative quantifiers </w:t>
        </w:r>
        <w:r w:rsidR="004D6C9B" w:rsidRPr="004D6C9B">
          <w:rPr>
            <w:rFonts w:eastAsia="Arial Unicode MS" w:cs="Arial Unicode MS"/>
            <w:i/>
            <w:iCs/>
            <w:rPrChange w:id="239" w:author="Masoud Jasbi" w:date="2020-01-23T12:35:00Z">
              <w:rPr>
                <w:rFonts w:eastAsia="Arial Unicode MS" w:cs="Arial Unicode MS"/>
              </w:rPr>
            </w:rPrChange>
          </w:rPr>
          <w:t>no</w:t>
        </w:r>
        <w:r w:rsidR="004D6C9B">
          <w:rPr>
            <w:rFonts w:eastAsia="Arial Unicode MS" w:cs="Arial Unicode MS"/>
          </w:rPr>
          <w:t xml:space="preserve"> and </w:t>
        </w:r>
        <w:r w:rsidR="004D6C9B" w:rsidRPr="004D6C9B">
          <w:rPr>
            <w:rFonts w:eastAsia="Arial Unicode MS" w:cs="Arial Unicode MS"/>
            <w:i/>
            <w:iCs/>
            <w:rPrChange w:id="240" w:author="Masoud Jasbi" w:date="2020-01-23T12:35:00Z">
              <w:rPr>
                <w:rFonts w:eastAsia="Arial Unicode MS" w:cs="Arial Unicode MS"/>
              </w:rPr>
            </w:rPrChange>
          </w:rPr>
          <w:t>never</w:t>
        </w:r>
        <w:r w:rsidR="004D6C9B">
          <w:rPr>
            <w:rFonts w:eastAsia="Arial Unicode MS" w:cs="Arial Unicode MS"/>
          </w:rPr>
          <w:t xml:space="preserve"> </w:t>
        </w:r>
      </w:ins>
      <w:ins w:id="241" w:author="Masoud Jasbi" w:date="2020-01-23T12:37:00Z">
        <w:r>
          <w:rPr>
            <w:rFonts w:eastAsia="Arial Unicode MS" w:cs="Arial Unicode MS"/>
          </w:rPr>
          <w:t>in the fo</w:t>
        </w:r>
      </w:ins>
      <w:ins w:id="242" w:author="Masoud Jasbi" w:date="2020-01-23T12:38:00Z">
        <w:r>
          <w:rPr>
            <w:rFonts w:eastAsia="Arial Unicode MS" w:cs="Arial Unicode MS"/>
          </w:rPr>
          <w:t xml:space="preserve">urth cluster </w:t>
        </w:r>
      </w:ins>
      <w:ins w:id="243" w:author="Masoud Jasbi" w:date="2020-01-23T12:35:00Z">
        <w:r w:rsidR="004D6C9B">
          <w:rPr>
            <w:rFonts w:eastAsia="Arial Unicode MS" w:cs="Arial Unicode MS"/>
          </w:rPr>
          <w:t xml:space="preserve">along with quantifiers of low frequency such as </w:t>
        </w:r>
      </w:ins>
      <w:ins w:id="244" w:author="Masoud Jasbi" w:date="2020-01-23T12:36:00Z">
        <w:r w:rsidR="004D6C9B" w:rsidRPr="004D6C9B">
          <w:rPr>
            <w:rFonts w:eastAsia="Arial Unicode MS" w:cs="Arial Unicode MS"/>
            <w:i/>
            <w:iCs/>
            <w:rPrChange w:id="245" w:author="Masoud Jasbi" w:date="2020-01-23T12:36:00Z">
              <w:rPr>
                <w:rFonts w:eastAsia="Arial Unicode MS" w:cs="Arial Unicode MS"/>
              </w:rPr>
            </w:rPrChange>
          </w:rPr>
          <w:t>rarely</w:t>
        </w:r>
        <w:r w:rsidR="004D6C9B">
          <w:rPr>
            <w:rFonts w:eastAsia="Arial Unicode MS" w:cs="Arial Unicode MS"/>
          </w:rPr>
          <w:t xml:space="preserve"> and </w:t>
        </w:r>
        <w:r w:rsidR="004D6C9B" w:rsidRPr="004D6C9B">
          <w:rPr>
            <w:rFonts w:eastAsia="Arial Unicode MS" w:cs="Arial Unicode MS"/>
            <w:i/>
            <w:iCs/>
            <w:rPrChange w:id="246" w:author="Masoud Jasbi" w:date="2020-01-23T12:36:00Z">
              <w:rPr>
                <w:rFonts w:eastAsia="Arial Unicode MS" w:cs="Arial Unicode MS"/>
              </w:rPr>
            </w:rPrChange>
          </w:rPr>
          <w:t>seldom</w:t>
        </w:r>
        <w:r w:rsidR="004D6C9B">
          <w:rPr>
            <w:rFonts w:eastAsia="Arial Unicode MS" w:cs="Arial Unicode MS"/>
          </w:rPr>
          <w:t xml:space="preserve"> are most likely the artefact of noisy data provided by participants in the online study. We expect that </w:t>
        </w:r>
        <w:r w:rsidR="00927CD8">
          <w:rPr>
            <w:rFonts w:eastAsia="Arial Unicode MS" w:cs="Arial Unicode MS"/>
          </w:rPr>
          <w:t xml:space="preserve">reducing such noise will result in </w:t>
        </w:r>
      </w:ins>
      <w:ins w:id="247" w:author="Masoud Jasbi" w:date="2020-01-23T12:37:00Z">
        <w:r w:rsidR="00927CD8" w:rsidRPr="00927CD8">
          <w:rPr>
            <w:rFonts w:eastAsia="Arial Unicode MS" w:cs="Arial Unicode MS"/>
            <w:i/>
            <w:iCs/>
            <w:rPrChange w:id="248" w:author="Masoud Jasbi" w:date="2020-01-23T12:37:00Z">
              <w:rPr>
                <w:rFonts w:eastAsia="Arial Unicode MS" w:cs="Arial Unicode MS"/>
              </w:rPr>
            </w:rPrChange>
          </w:rPr>
          <w:t>no</w:t>
        </w:r>
        <w:r w:rsidR="00927CD8">
          <w:rPr>
            <w:rFonts w:eastAsia="Arial Unicode MS" w:cs="Arial Unicode MS"/>
          </w:rPr>
          <w:t xml:space="preserve"> and </w:t>
        </w:r>
        <w:r w:rsidR="00927CD8" w:rsidRPr="00927CD8">
          <w:rPr>
            <w:rFonts w:eastAsia="Arial Unicode MS" w:cs="Arial Unicode MS"/>
            <w:i/>
            <w:iCs/>
            <w:rPrChange w:id="249" w:author="Masoud Jasbi" w:date="2020-01-23T12:37:00Z">
              <w:rPr>
                <w:rFonts w:eastAsia="Arial Unicode MS" w:cs="Arial Unicode MS"/>
              </w:rPr>
            </w:rPrChange>
          </w:rPr>
          <w:t>never</w:t>
        </w:r>
        <w:r w:rsidR="00927CD8">
          <w:rPr>
            <w:rFonts w:eastAsia="Arial Unicode MS" w:cs="Arial Unicode MS"/>
          </w:rPr>
          <w:t xml:space="preserve"> cluster separately than lexical items such as </w:t>
        </w:r>
        <w:r w:rsidR="00927CD8" w:rsidRPr="00927CD8">
          <w:rPr>
            <w:rFonts w:eastAsia="Arial Unicode MS" w:cs="Arial Unicode MS"/>
            <w:i/>
            <w:iCs/>
            <w:rPrChange w:id="250" w:author="Masoud Jasbi" w:date="2020-01-23T12:37:00Z">
              <w:rPr>
                <w:rFonts w:eastAsia="Arial Unicode MS" w:cs="Arial Unicode MS"/>
              </w:rPr>
            </w:rPrChange>
          </w:rPr>
          <w:t>rarely</w:t>
        </w:r>
        <w:r w:rsidR="00927CD8">
          <w:rPr>
            <w:rFonts w:eastAsia="Arial Unicode MS" w:cs="Arial Unicode MS"/>
          </w:rPr>
          <w:t xml:space="preserve"> and </w:t>
        </w:r>
      </w:ins>
      <w:ins w:id="251" w:author="Masoud Jasbi" w:date="2020-01-23T12:38:00Z">
        <w:r>
          <w:rPr>
            <w:rFonts w:eastAsia="Arial Unicode MS" w:cs="Arial Unicode MS"/>
            <w:i/>
            <w:iCs/>
          </w:rPr>
          <w:t>seldom</w:t>
        </w:r>
      </w:ins>
      <w:bookmarkStart w:id="252" w:name="_GoBack"/>
      <w:bookmarkEnd w:id="252"/>
      <w:ins w:id="253" w:author="Masoud Jasbi" w:date="2020-01-23T12:37:00Z">
        <w:r w:rsidR="00927CD8">
          <w:rPr>
            <w:rFonts w:eastAsia="Arial Unicode MS" w:cs="Arial Unicode MS"/>
          </w:rPr>
          <w:t xml:space="preserve">. </w:t>
        </w:r>
      </w:ins>
      <w:del w:id="254" w:author="Masoud Jasbi" w:date="2020-01-22T19:07:00Z">
        <w:r w:rsidR="005E2B0A" w:rsidDel="00CD0C0B">
          <w:rPr>
            <w:rFonts w:eastAsia="Arial Unicode MS" w:cs="Arial Unicode MS"/>
          </w:rPr>
          <w:delText xml:space="preserve">The text of the paper should be formatted in </w:delText>
        </w:r>
        <w:r w:rsidR="005E2B0A" w:rsidDel="00CD0C0B">
          <w:rPr>
            <w:rFonts w:eastAsia="Arial Unicode MS" w:cs="Arial Unicode MS"/>
          </w:rPr>
          <w:delText>two columns with an overall width of 7 inches (17.8 cm) and length of 9.25 inches (23.5 cm), with 0.25 inches between the columns. Leave two line spaces between the last author listed and the text of the paper</w:delText>
        </w:r>
      </w:del>
      <w:ins w:id="255" w:author="Roger Levy" w:date="2018-12-31T10:10:00Z">
        <w:del w:id="256" w:author="Masoud Jasbi" w:date="2020-01-22T19:07:00Z">
          <w:r w:rsidR="005E2B0A" w:rsidDel="00CD0C0B">
            <w:rPr>
              <w:rFonts w:eastAsia="Arial Unicode MS" w:cs="Arial Unicode MS"/>
            </w:rPr>
            <w:delText xml:space="preserve">; the text of the paper </w:delText>
          </w:r>
        </w:del>
      </w:ins>
      <w:ins w:id="257" w:author="Roger Levy" w:date="2018-12-31T10:11:00Z">
        <w:del w:id="258" w:author="Masoud Jasbi" w:date="2020-01-22T19:07:00Z">
          <w:r w:rsidR="005E2B0A" w:rsidDel="00CD0C0B">
            <w:rPr>
              <w:rFonts w:eastAsia="Arial Unicode MS" w:cs="Arial Unicode MS"/>
            </w:rPr>
            <w:delText>(starting with the abst</w:delText>
          </w:r>
          <w:r w:rsidR="005E2B0A" w:rsidDel="00CD0C0B">
            <w:rPr>
              <w:rFonts w:eastAsia="Arial Unicode MS" w:cs="Arial Unicode MS"/>
            </w:rPr>
            <w:delText xml:space="preserve">ract) </w:delText>
          </w:r>
        </w:del>
      </w:ins>
      <w:ins w:id="259" w:author="Roger Levy" w:date="2018-12-31T10:10:00Z">
        <w:del w:id="260" w:author="Masoud Jasbi" w:date="2020-01-22T19:07:00Z">
          <w:r w:rsidR="005E2B0A" w:rsidDel="00CD0C0B">
            <w:rPr>
              <w:rFonts w:eastAsia="Arial Unicode MS" w:cs="Arial Unicode MS"/>
            </w:rPr>
            <w:delText>should begin</w:delText>
          </w:r>
        </w:del>
      </w:ins>
      <w:ins w:id="261" w:author="Roger Levy" w:date="2018-12-31T10:11:00Z">
        <w:del w:id="262" w:author="Masoud Jasbi" w:date="2020-01-22T19:07:00Z">
          <w:r w:rsidR="005E2B0A" w:rsidDel="00CD0C0B">
            <w:rPr>
              <w:rFonts w:eastAsia="Arial Unicode MS" w:cs="Arial Unicode MS"/>
            </w:rPr>
            <w:delText xml:space="preserve"> no less than 2</w:delText>
          </w:r>
        </w:del>
      </w:ins>
      <w:ins w:id="263" w:author="Roger Levy" w:date="2018-12-31T10:10:00Z">
        <w:del w:id="264" w:author="Masoud Jasbi" w:date="2020-01-22T19:07:00Z">
          <w:r w:rsidR="005E2B0A" w:rsidDel="00CD0C0B">
            <w:rPr>
              <w:rFonts w:eastAsia="Arial Unicode MS" w:cs="Arial Unicode MS"/>
            </w:rPr>
            <w:delText>.75 inches below the top of the page</w:delText>
          </w:r>
        </w:del>
      </w:ins>
      <w:ins w:id="265" w:author="Roger Levy" w:date="2018-12-31T10:11:00Z">
        <w:del w:id="266" w:author="Masoud Jasbi" w:date="2020-01-22T19:07:00Z">
          <w:r w:rsidR="005E2B0A" w:rsidDel="00CD0C0B">
            <w:rPr>
              <w:rFonts w:eastAsia="Arial Unicode MS" w:cs="Arial Unicode MS"/>
            </w:rPr>
            <w:delText>.</w:delText>
          </w:r>
        </w:del>
      </w:ins>
      <w:del w:id="267" w:author="Masoud Jasbi" w:date="2020-01-22T19:07:00Z">
        <w:r w:rsidR="005E2B0A" w:rsidDel="00CD0C0B">
          <w:rPr>
            <w:rFonts w:eastAsia="Arial Unicode MS" w:cs="Arial Unicode MS"/>
          </w:rPr>
          <w:delText>.</w:delText>
        </w:r>
        <w:r w:rsidR="005E2B0A" w:rsidDel="00CD0C0B">
          <w:rPr>
            <w:rFonts w:eastAsia="Arial Unicode MS" w:cs="Arial Unicode MS"/>
          </w:rPr>
          <w:delText xml:space="preserve"> The left margin should be 0.75 inches</w:delText>
        </w:r>
        <w:r w:rsidR="005E2B0A" w:rsidDel="00CD0C0B">
          <w:rPr>
            <w:rFonts w:eastAsia="Arial Unicode MS" w:cs="Arial Unicode MS"/>
          </w:rPr>
          <w:delText>,</w:delText>
        </w:r>
        <w:r w:rsidR="005E2B0A" w:rsidDel="00CD0C0B">
          <w:rPr>
            <w:rFonts w:eastAsia="Arial Unicode MS" w:cs="Arial Unicode MS"/>
          </w:rPr>
          <w:delText xml:space="preserve"> and the top margin should be 1 inch. </w:delText>
        </w:r>
        <w:r w:rsidR="005E2B0A" w:rsidDel="00CD0C0B">
          <w:rPr>
            <w:rFonts w:eastAsia="Arial Unicode MS" w:cs="Arial Unicode MS"/>
            <w:b/>
            <w:bCs/>
          </w:rPr>
          <w:delText xml:space="preserve">The right and bottom margins will depend on whether you use U.S. letter or A4 paper, so you must be sure to </w:delText>
        </w:r>
        <w:r w:rsidR="005E2B0A" w:rsidDel="00CD0C0B">
          <w:rPr>
            <w:rFonts w:eastAsia="Arial Unicode MS" w:cs="Arial Unicode MS"/>
            <w:b/>
            <w:bCs/>
          </w:rPr>
          <w:delText>measure the width of the printed text.</w:delText>
        </w:r>
        <w:r w:rsidR="005E2B0A" w:rsidDel="00CD0C0B">
          <w:rPr>
            <w:rFonts w:eastAsia="Arial Unicode MS" w:cs="Arial Unicode MS"/>
          </w:rPr>
          <w:delText xml:space="preserve"> Use 10 point Times Roman with 12 point vertical spacing, unless otherwise specified. </w:delText>
        </w:r>
      </w:del>
    </w:p>
    <w:p w14:paraId="44113547" w14:textId="2229C701" w:rsidR="00AA3795" w:rsidDel="007B2247" w:rsidRDefault="005E2B0A" w:rsidP="007B2247">
      <w:pPr>
        <w:pStyle w:val="Body"/>
        <w:ind w:firstLine="0"/>
        <w:rPr>
          <w:del w:id="268" w:author="Masoud Jasbi" w:date="2020-01-22T22:23:00Z"/>
        </w:rPr>
      </w:pPr>
      <w:del w:id="269" w:author="Masoud Jasbi" w:date="2020-01-23T12:04:00Z">
        <w:r w:rsidDel="00B20A71">
          <w:delText xml:space="preserve">The title should be </w:delText>
        </w:r>
      </w:del>
      <w:ins w:id="270" w:author="Roger Levy" w:date="2018-12-31T09:54:00Z">
        <w:del w:id="271" w:author="Masoud Jasbi" w:date="2020-01-23T12:04:00Z">
          <w:r w:rsidDel="00B20A71">
            <w:delText xml:space="preserve">in </w:delText>
          </w:r>
        </w:del>
      </w:ins>
      <w:del w:id="272" w:author="Masoud Jasbi" w:date="2020-01-23T12:04:00Z">
        <w:r w:rsidDel="00B20A71">
          <w:delText>14 point</w:delText>
        </w:r>
        <w:r w:rsidDel="00B20A71">
          <w:delText>,</w:delText>
        </w:r>
        <w:r w:rsidDel="00B20A71">
          <w:rPr>
            <w:lang w:val="da-DK"/>
          </w:rPr>
          <w:delText xml:space="preserve"> bold</w:delText>
        </w:r>
      </w:del>
      <w:ins w:id="273" w:author="Roger Levy" w:date="2018-12-31T09:54:00Z">
        <w:del w:id="274" w:author="Masoud Jasbi" w:date="2020-01-23T12:04:00Z">
          <w:r w:rsidDel="00B20A71">
            <w:rPr>
              <w:lang w:val="pt-PT"/>
            </w:rPr>
            <w:delText xml:space="preserve"> font</w:delText>
          </w:r>
        </w:del>
      </w:ins>
      <w:del w:id="275" w:author="Masoud Jasbi" w:date="2020-01-23T12:04:00Z">
        <w:r w:rsidDel="00B20A71">
          <w:delText xml:space="preserve">, </w:delText>
        </w:r>
        <w:r w:rsidDel="00B20A71">
          <w:delText xml:space="preserve">and </w:delText>
        </w:r>
        <w:r w:rsidDel="00B20A71">
          <w:delText xml:space="preserve">centered. The title should be formatted with initial caps (the first letter of content words capitalized and the rest lower case). </w:delText>
        </w:r>
      </w:del>
      <w:ins w:id="276" w:author="Roger Levy" w:date="2018-12-31T09:43:00Z">
        <w:del w:id="277" w:author="Masoud Jasbi" w:date="2020-01-23T12:04:00Z">
          <w:r w:rsidDel="00B20A71">
            <w:delText xml:space="preserve">In the initial submission, the phrase </w:delText>
          </w:r>
          <w:r w:rsidDel="00B20A71">
            <w:delText>“</w:delText>
          </w:r>
          <w:r w:rsidDel="00B20A71">
            <w:delText xml:space="preserve">Anonymous </w:delText>
          </w:r>
          <w:r w:rsidDel="00B20A71">
            <w:rPr>
              <w:lang w:val="da-DK"/>
            </w:rPr>
            <w:delText>CogSci</w:delText>
          </w:r>
          <w:r w:rsidDel="00B20A71">
            <w:delText xml:space="preserve"> submission</w:delText>
          </w:r>
          <w:r w:rsidDel="00B20A71">
            <w:delText xml:space="preserve">” </w:delText>
          </w:r>
          <w:r w:rsidDel="00B20A71">
            <w:delText>should appear below the title</w:delText>
          </w:r>
        </w:del>
      </w:ins>
      <w:ins w:id="278" w:author="Roger Levy" w:date="2018-12-31T09:44:00Z">
        <w:del w:id="279" w:author="Masoud Jasbi" w:date="2020-01-23T12:04:00Z">
          <w:r w:rsidDel="00B20A71">
            <w:delText>, centered,</w:delText>
          </w:r>
        </w:del>
      </w:ins>
      <w:ins w:id="280" w:author="Roger Levy" w:date="2018-12-31T09:43:00Z">
        <w:del w:id="281" w:author="Masoud Jasbi" w:date="2020-01-23T12:04:00Z">
          <w:r w:rsidDel="00B20A71">
            <w:delText xml:space="preserve"> in 11 point bold</w:delText>
          </w:r>
          <w:r w:rsidDel="00B20A71">
            <w:delText xml:space="preserve"> font.  In the final submission,</w:delText>
          </w:r>
          <w:r w:rsidDel="00B20A71">
            <w:delText xml:space="preserve"> e</w:delText>
          </w:r>
        </w:del>
      </w:ins>
      <w:del w:id="282" w:author="Masoud Jasbi" w:date="2020-01-23T12:04:00Z">
        <w:r w:rsidDel="00B20A71">
          <w:delText>E</w:delText>
        </w:r>
        <w:r w:rsidDel="00B20A71">
          <w:delText>ach author</w:delText>
        </w:r>
        <w:r w:rsidDel="00B20A71">
          <w:delText>’</w:delText>
        </w:r>
        <w:r w:rsidDel="00B20A71">
          <w:delText>s name should appear on a separate line, 11 point bold, and centered, with the author</w:delText>
        </w:r>
        <w:r w:rsidDel="00B20A71">
          <w:delText>’</w:delText>
        </w:r>
        <w:r w:rsidDel="00B20A71">
          <w:delText>s email address in parentheses. Under each author</w:delText>
        </w:r>
        <w:r w:rsidDel="00B20A71">
          <w:delText>’</w:delText>
        </w:r>
        <w:r w:rsidDel="00B20A71">
          <w:delText>s name list the author</w:delText>
        </w:r>
        <w:r w:rsidDel="00B20A71">
          <w:delText>’</w:delText>
        </w:r>
        <w:r w:rsidDel="00B20A71">
          <w:delText>s affiliation and postal address in ordinary 10 poi</w:delText>
        </w:r>
        <w:r w:rsidDel="00B20A71">
          <w:delText>nt type.</w:delText>
        </w:r>
      </w:del>
    </w:p>
    <w:p w14:paraId="21380F02" w14:textId="77777777" w:rsidR="007B2247" w:rsidRDefault="007B2247" w:rsidP="004D6C9B">
      <w:pPr>
        <w:pStyle w:val="Body"/>
        <w:ind w:firstLine="0"/>
        <w:rPr>
          <w:ins w:id="283" w:author="Masoud Jasbi" w:date="2020-01-22T22:23:00Z"/>
        </w:rPr>
        <w:pPrChange w:id="284" w:author="Masoud Jasbi" w:date="2020-01-23T12:34:00Z">
          <w:pPr>
            <w:pStyle w:val="Body"/>
            <w:ind w:firstLine="180"/>
          </w:pPr>
        </w:pPrChange>
      </w:pPr>
    </w:p>
    <w:p w14:paraId="7EA476F2" w14:textId="77777777" w:rsidR="00F3614B" w:rsidRDefault="005E2B0A" w:rsidP="007B2247">
      <w:pPr>
        <w:pStyle w:val="Body"/>
        <w:ind w:firstLine="0"/>
        <w:pPrChange w:id="285" w:author="Masoud Jasbi" w:date="2020-01-22T22:23:00Z">
          <w:pPr>
            <w:pStyle w:val="Body"/>
            <w:ind w:firstLine="180"/>
          </w:pPr>
        </w:pPrChange>
      </w:pPr>
      <w:del w:id="286" w:author="Masoud Jasbi" w:date="2020-01-22T22:23:00Z">
        <w:r w:rsidDel="007B2247">
          <w:delText>Indent the first line of each paragraph by 1/8 inch (except for the first paragraph of a new section). Do not add extra vertical space between paragraphs.</w:delText>
        </w:r>
      </w:del>
    </w:p>
    <w:p w14:paraId="06741D1A" w14:textId="77777777" w:rsidR="003C4E92" w:rsidRDefault="005E2B0A">
      <w:pPr>
        <w:pStyle w:val="Heading"/>
      </w:pPr>
      <w:del w:id="287" w:author="Masoud Jasbi" w:date="2020-01-22T18:45:00Z">
        <w:r w:rsidDel="00AA3795">
          <w:delText>First Level Headings</w:delText>
        </w:r>
      </w:del>
      <w:ins w:id="288" w:author="Masoud Jasbi" w:date="2020-01-22T18:45:00Z">
        <w:r w:rsidR="00AA3795">
          <w:t>Discussion</w:t>
        </w:r>
      </w:ins>
    </w:p>
    <w:p w14:paraId="2F8D133D" w14:textId="77777777" w:rsidR="003C4E92" w:rsidRDefault="005E2B0A">
      <w:pPr>
        <w:pStyle w:val="NormalSectionStart"/>
      </w:pPr>
      <w:r>
        <w:t xml:space="preserve">First level headings should be </w:t>
      </w:r>
      <w:ins w:id="289" w:author="Roger Levy" w:date="2018-12-31T09:58:00Z">
        <w:r>
          <w:t xml:space="preserve">in </w:t>
        </w:r>
      </w:ins>
      <w:r>
        <w:t>12 point, initial caps, bold and cent</w:t>
      </w:r>
      <w:r>
        <w:t>ered. Leave one line space above the heading and 1/4 line space below the heading.</w:t>
      </w:r>
    </w:p>
    <w:p w14:paraId="5227C5C1" w14:textId="77777777" w:rsidR="003C4E92" w:rsidDel="00727BB7" w:rsidRDefault="005E2B0A">
      <w:pPr>
        <w:pStyle w:val="Heading2"/>
        <w:rPr>
          <w:del w:id="290" w:author="Masoud Jasbi" w:date="2020-01-22T19:25:00Z"/>
        </w:rPr>
      </w:pPr>
      <w:del w:id="291" w:author="Masoud Jasbi" w:date="2020-01-22T19:25:00Z">
        <w:r w:rsidDel="00727BB7">
          <w:delText>Second Level Headings</w:delText>
        </w:r>
      </w:del>
    </w:p>
    <w:p w14:paraId="5ADA5899" w14:textId="77777777" w:rsidR="003C4E92" w:rsidDel="00727BB7" w:rsidRDefault="005E2B0A">
      <w:pPr>
        <w:pStyle w:val="NormalSectionStart"/>
        <w:rPr>
          <w:del w:id="292" w:author="Masoud Jasbi" w:date="2020-01-22T19:25:00Z"/>
        </w:rPr>
      </w:pPr>
      <w:del w:id="293" w:author="Masoud Jasbi" w:date="2020-01-22T19:25:00Z">
        <w:r w:rsidDel="00727BB7">
          <w:delText>Second level headings should be 11 point, initial caps, bold, and flush left. Leave one line space above the heading and 1/4 line space below the headi</w:delText>
        </w:r>
        <w:r w:rsidDel="00727BB7">
          <w:delText>ng.</w:delText>
        </w:r>
      </w:del>
    </w:p>
    <w:p w14:paraId="0585DD79" w14:textId="77777777" w:rsidR="003C4E92" w:rsidDel="00727BB7" w:rsidRDefault="003C4E92">
      <w:pPr>
        <w:pStyle w:val="NormalSectionStart"/>
        <w:rPr>
          <w:del w:id="294" w:author="Masoud Jasbi" w:date="2020-01-22T19:25:00Z"/>
        </w:rPr>
      </w:pPr>
    </w:p>
    <w:p w14:paraId="7B8E100B" w14:textId="77777777" w:rsidR="003C4E92" w:rsidDel="00727BB7" w:rsidRDefault="005E2B0A">
      <w:pPr>
        <w:pStyle w:val="Heading3"/>
        <w:rPr>
          <w:del w:id="295" w:author="Masoud Jasbi" w:date="2020-01-22T19:25:00Z"/>
        </w:rPr>
      </w:pPr>
      <w:del w:id="296" w:author="Masoud Jasbi" w:date="2020-01-22T19:25:00Z">
        <w:r w:rsidDel="00727BB7">
          <w:delText>Third Level Headings</w:delText>
        </w:r>
        <w:r w:rsidDel="00727BB7">
          <w:rPr>
            <w:b w:val="0"/>
            <w:bCs w:val="0"/>
          </w:rPr>
          <w:delText xml:space="preserve"> Third level headings should be 10 point, initial caps, bold, and flush left. Leave one line space above the heading, but no space after the heading</w:delText>
        </w:r>
        <w:r w:rsidDel="00727BB7">
          <w:delText>.</w:delText>
        </w:r>
      </w:del>
    </w:p>
    <w:p w14:paraId="140A72D4" w14:textId="77777777" w:rsidR="003C4E92" w:rsidDel="00727BB7" w:rsidRDefault="005E2B0A">
      <w:pPr>
        <w:pStyle w:val="Heading"/>
        <w:spacing w:before="220"/>
        <w:rPr>
          <w:del w:id="297" w:author="Masoud Jasbi" w:date="2020-01-22T19:25:00Z"/>
        </w:rPr>
      </w:pPr>
      <w:del w:id="298" w:author="Masoud Jasbi" w:date="2020-01-22T19:25:00Z">
        <w:r w:rsidDel="00727BB7">
          <w:delText>Formalities, Footnotes, and Floats</w:delText>
        </w:r>
      </w:del>
    </w:p>
    <w:p w14:paraId="6FE3FA2B" w14:textId="77777777" w:rsidR="003C4E92" w:rsidDel="00727BB7" w:rsidRDefault="005E2B0A">
      <w:pPr>
        <w:pStyle w:val="NormalSectionStart"/>
        <w:rPr>
          <w:del w:id="299" w:author="Masoud Jasbi" w:date="2020-01-22T19:25:00Z"/>
        </w:rPr>
      </w:pPr>
      <w:del w:id="300" w:author="Masoud Jasbi" w:date="2020-01-22T19:25:00Z">
        <w:r w:rsidDel="00727BB7">
          <w:delText>Use standard APA citation format. Citations wi</w:delText>
        </w:r>
        <w:r w:rsidDel="00727BB7">
          <w:delText>thin the text should include the author's last name and year. If the authors' names are included in the sentence, place only the year in parentheses, as in Newell and Simon (1972), but otherwise place the entire reference in parentheses with the authors an</w:delText>
        </w:r>
        <w:r w:rsidDel="00727BB7">
          <w:delText xml:space="preserve">d year separated by a comma (Newell &amp; Simon, 1972). List multiple references alphabetically and separate them by semicolons (Chalnick &amp; Billman, 1988; Newell &amp; Simon, 1972). Use the “et al.” construction only after listing all the authors to a publication </w:delText>
        </w:r>
        <w:r w:rsidDel="00727BB7">
          <w:delText>in an earlier reference and for citations with four or more authors.</w:delText>
        </w:r>
      </w:del>
    </w:p>
    <w:p w14:paraId="18012495" w14:textId="77777777" w:rsidR="003C4E92" w:rsidDel="00727BB7" w:rsidRDefault="005E2B0A">
      <w:pPr>
        <w:pStyle w:val="Heading2"/>
        <w:rPr>
          <w:del w:id="301" w:author="Masoud Jasbi" w:date="2020-01-22T19:25:00Z"/>
        </w:rPr>
      </w:pPr>
      <w:del w:id="302" w:author="Masoud Jasbi" w:date="2020-01-22T19:25:00Z">
        <w:r w:rsidDel="00727BB7">
          <w:delText>Footnotes</w:delText>
        </w:r>
      </w:del>
    </w:p>
    <w:p w14:paraId="7EE51D66" w14:textId="77777777" w:rsidR="003C4E92" w:rsidDel="00727BB7" w:rsidRDefault="005E2B0A">
      <w:pPr>
        <w:pStyle w:val="NormalSectionStart"/>
        <w:rPr>
          <w:del w:id="303" w:author="Masoud Jasbi" w:date="2020-01-22T19:25:00Z"/>
        </w:rPr>
      </w:pPr>
      <w:del w:id="304" w:author="Masoud Jasbi" w:date="2020-01-22T19:25:00Z">
        <w:r w:rsidDel="00727BB7">
          <w:delText>Indicate footnotes with a number</w:delText>
        </w:r>
        <w:r w:rsidDel="00727BB7">
          <w:rPr>
            <w:rFonts w:eastAsia="Times New Roman" w:cs="Times New Roman"/>
            <w:vertAlign w:val="superscript"/>
          </w:rPr>
          <w:footnoteReference w:id="4"/>
        </w:r>
        <w:r w:rsidDel="00727BB7">
          <w:delText xml:space="preserve"> in the text. Place </w:delText>
        </w:r>
        <w:r w:rsidDel="00727BB7">
          <w:delText xml:space="preserve">them </w:delText>
        </w:r>
      </w:del>
      <w:ins w:id="307" w:author="Roger Levy" w:date="2018-12-31T10:00:00Z">
        <w:del w:id="308" w:author="Masoud Jasbi" w:date="2020-01-22T19:25:00Z">
          <w:r w:rsidDel="00727BB7">
            <w:delText xml:space="preserve">the footnotes </w:delText>
          </w:r>
        </w:del>
      </w:ins>
      <w:del w:id="309" w:author="Masoud Jasbi" w:date="2020-01-22T19:25:00Z">
        <w:r w:rsidDel="00727BB7">
          <w:delText xml:space="preserve">in 9 point </w:delText>
        </w:r>
        <w:r w:rsidDel="00727BB7">
          <w:delText xml:space="preserve">type </w:delText>
        </w:r>
      </w:del>
      <w:ins w:id="310" w:author="Roger Levy" w:date="2018-12-31T10:01:00Z">
        <w:del w:id="311" w:author="Masoud Jasbi" w:date="2020-01-22T19:25:00Z">
          <w:r w:rsidDel="00727BB7">
            <w:delText xml:space="preserve">font </w:delText>
          </w:r>
        </w:del>
      </w:ins>
      <w:del w:id="312" w:author="Masoud Jasbi" w:date="2020-01-22T19:25:00Z">
        <w:r w:rsidDel="00727BB7">
          <w:delText xml:space="preserve">at the bottom of the column on which they appear. Precede the footnote </w:delText>
        </w:r>
      </w:del>
      <w:ins w:id="313" w:author="Roger Levy" w:date="2018-12-31T10:01:00Z">
        <w:del w:id="314" w:author="Masoud Jasbi" w:date="2020-01-22T19:25:00Z">
          <w:r w:rsidDel="00727BB7">
            <w:delText xml:space="preserve">block </w:delText>
          </w:r>
        </w:del>
      </w:ins>
      <w:del w:id="315" w:author="Masoud Jasbi" w:date="2020-01-22T19:25:00Z">
        <w:r w:rsidDel="00727BB7">
          <w:delText xml:space="preserve">with a </w:delText>
        </w:r>
        <w:r w:rsidDel="00727BB7">
          <w:delText>horizontal rule.</w:delText>
        </w:r>
        <w:r w:rsidDel="00727BB7">
          <w:rPr>
            <w:rFonts w:eastAsia="Times New Roman" w:cs="Times New Roman"/>
            <w:vertAlign w:val="superscript"/>
          </w:rPr>
          <w:footnoteReference w:id="5"/>
        </w:r>
      </w:del>
    </w:p>
    <w:p w14:paraId="36A5D7E1" w14:textId="77777777" w:rsidR="003C4E92" w:rsidDel="00727BB7" w:rsidRDefault="005E2B0A">
      <w:pPr>
        <w:pStyle w:val="Heading2"/>
        <w:rPr>
          <w:del w:id="318" w:author="Masoud Jasbi" w:date="2020-01-22T19:25:00Z"/>
        </w:rPr>
      </w:pPr>
      <w:del w:id="319" w:author="Masoud Jasbi" w:date="2020-01-22T19:25:00Z">
        <w:r w:rsidDel="00727BB7">
          <w:rPr>
            <w:lang w:val="fr-FR"/>
          </w:rPr>
          <w:delText>Tables</w:delText>
        </w:r>
      </w:del>
    </w:p>
    <w:p w14:paraId="1357961A" w14:textId="77777777" w:rsidR="003C4E92" w:rsidDel="00727BB7" w:rsidRDefault="005E2B0A">
      <w:pPr>
        <w:pStyle w:val="NormalSectionStart"/>
        <w:rPr>
          <w:del w:id="320" w:author="Masoud Jasbi" w:date="2020-01-22T19:25:00Z"/>
        </w:rPr>
      </w:pPr>
      <w:del w:id="321" w:author="Masoud Jasbi" w:date="2020-01-22T19:25:00Z">
        <w:r w:rsidDel="00727BB7">
          <w:delText xml:space="preserve">Number tables consecutively. Place the table number and title (in 10 point) above the table with one line space above the caption and one line space below it, as in Table 1. You may float tables to the top or bottom of a column, </w:delText>
        </w:r>
      </w:del>
      <w:ins w:id="322" w:author="Roger Levy" w:date="2018-12-31T10:03:00Z">
        <w:del w:id="323" w:author="Masoud Jasbi" w:date="2020-01-22T19:25:00Z">
          <w:r w:rsidDel="00727BB7">
            <w:delText>an</w:delText>
          </w:r>
          <w:r w:rsidDel="00727BB7">
            <w:delText>d you may</w:delText>
          </w:r>
        </w:del>
      </w:ins>
      <w:del w:id="324" w:author="Masoud Jasbi" w:date="2020-01-22T19:25:00Z">
        <w:r w:rsidDel="00727BB7">
          <w:delText>or</w:delText>
        </w:r>
        <w:r w:rsidDel="00727BB7">
          <w:delText xml:space="preserve"> set wide tables across both columns.</w:delText>
        </w:r>
      </w:del>
    </w:p>
    <w:p w14:paraId="2226223D" w14:textId="77777777" w:rsidR="003C4E92" w:rsidDel="00727BB7" w:rsidRDefault="003C4E92">
      <w:pPr>
        <w:pStyle w:val="Body"/>
        <w:rPr>
          <w:del w:id="325" w:author="Masoud Jasbi" w:date="2020-01-22T19:25:00Z"/>
        </w:rPr>
      </w:pPr>
    </w:p>
    <w:p w14:paraId="2BFC39E1" w14:textId="77777777" w:rsidR="003C4E92" w:rsidDel="00727BB7" w:rsidRDefault="005E2B0A">
      <w:pPr>
        <w:pStyle w:val="Figure"/>
        <w:rPr>
          <w:del w:id="326" w:author="Masoud Jasbi" w:date="2020-01-22T19:25:00Z"/>
        </w:rPr>
      </w:pPr>
      <w:del w:id="327" w:author="Masoud Jasbi" w:date="2020-01-22T19:25:00Z">
        <w:r w:rsidDel="00727BB7">
          <w:delText>Table 1: Sample table title.</w:delText>
        </w:r>
      </w:del>
    </w:p>
    <w:p w14:paraId="06453DAA" w14:textId="77777777" w:rsidR="003C4E92" w:rsidDel="00727BB7" w:rsidRDefault="003C4E92">
      <w:pPr>
        <w:pStyle w:val="NormalSectionStart"/>
        <w:rPr>
          <w:del w:id="328" w:author="Masoud Jasbi" w:date="2020-01-22T19:25:00Z"/>
        </w:rPr>
      </w:pPr>
    </w:p>
    <w:p w14:paraId="295B5CD4" w14:textId="77777777" w:rsidR="003C4E92" w:rsidDel="00727BB7" w:rsidRDefault="003C4E92">
      <w:pPr>
        <w:pStyle w:val="NormalSectionStart"/>
        <w:widowControl w:val="0"/>
        <w:ind w:left="21" w:hanging="21"/>
        <w:rPr>
          <w:del w:id="329" w:author="Masoud Jasbi" w:date="2020-01-22T19:25:00Z"/>
        </w:rPr>
      </w:pPr>
    </w:p>
    <w:p w14:paraId="31050217" w14:textId="77777777" w:rsidR="003C4E92" w:rsidDel="00727BB7" w:rsidRDefault="003C4E92">
      <w:pPr>
        <w:pStyle w:val="Body"/>
        <w:rPr>
          <w:del w:id="330" w:author="Masoud Jasbi" w:date="2020-01-22T19:25:00Z"/>
          <w:sz w:val="18"/>
          <w:szCs w:val="18"/>
        </w:rPr>
      </w:pPr>
    </w:p>
    <w:p w14:paraId="282DF45D" w14:textId="77777777" w:rsidR="003C4E92" w:rsidDel="00727BB7" w:rsidRDefault="005E2B0A">
      <w:pPr>
        <w:pStyle w:val="Heading2"/>
        <w:rPr>
          <w:del w:id="331" w:author="Masoud Jasbi" w:date="2020-01-22T19:25:00Z"/>
        </w:rPr>
      </w:pPr>
      <w:del w:id="332" w:author="Masoud Jasbi" w:date="2020-01-22T19:25:00Z">
        <w:r w:rsidDel="00727BB7">
          <w:rPr>
            <w:lang w:val="fr-FR"/>
          </w:rPr>
          <w:delText>Figures</w:delText>
        </w:r>
      </w:del>
    </w:p>
    <w:p w14:paraId="06045C9F" w14:textId="77777777" w:rsidR="003C4E92" w:rsidDel="00727BB7" w:rsidRDefault="005E2B0A">
      <w:pPr>
        <w:pStyle w:val="NormalSectionStart"/>
        <w:rPr>
          <w:del w:id="333" w:author="Masoud Jasbi" w:date="2020-01-22T19:25:00Z"/>
        </w:rPr>
      </w:pPr>
      <w:del w:id="334" w:author="Masoud Jasbi" w:date="2020-01-22T19:25:00Z">
        <w:r w:rsidDel="00727BB7">
          <w:delText>All artwork must be very dark for purposes of reproduction and should not be hand drawn. Number figures sequentially, placing the figure number and caption, in 10 poi</w:delText>
        </w:r>
        <w:r w:rsidDel="00727BB7">
          <w:delText>nt, after the figure with one line space above the caption and one line space below it, as in Figure 1. If necessary, leave extra white space at the bottom of the page to avoid splitting the figure and figure caption. You may float figures to the top or bo</w:delText>
        </w:r>
        <w:r w:rsidDel="00727BB7">
          <w:delText xml:space="preserve">ttom of a column, </w:delText>
        </w:r>
        <w:r w:rsidDel="00727BB7">
          <w:delText xml:space="preserve">or </w:delText>
        </w:r>
      </w:del>
      <w:ins w:id="335" w:author="Roger Levy" w:date="2018-12-31T10:02:00Z">
        <w:del w:id="336" w:author="Masoud Jasbi" w:date="2020-01-22T19:25:00Z">
          <w:r w:rsidDel="00727BB7">
            <w:delText xml:space="preserve">and you may </w:delText>
          </w:r>
        </w:del>
      </w:ins>
      <w:del w:id="337" w:author="Masoud Jasbi" w:date="2020-01-22T19:25:00Z">
        <w:r w:rsidDel="00727BB7">
          <w:delText xml:space="preserve">set </w:delText>
        </w:r>
      </w:del>
      <w:ins w:id="338" w:author="Roger Levy" w:date="2018-12-31T10:02:00Z">
        <w:del w:id="339" w:author="Masoud Jasbi" w:date="2020-01-22T19:25:00Z">
          <w:r w:rsidDel="00727BB7">
            <w:delText xml:space="preserve">wide </w:delText>
          </w:r>
        </w:del>
      </w:ins>
      <w:del w:id="340" w:author="Masoud Jasbi" w:date="2020-01-22T19:25:00Z">
        <w:r w:rsidDel="00727BB7">
          <w:delText>figures across both columns.</w:delText>
        </w:r>
      </w:del>
    </w:p>
    <w:p w14:paraId="7061E227" w14:textId="77777777" w:rsidR="003C4E92" w:rsidDel="00727BB7" w:rsidRDefault="005E2B0A">
      <w:pPr>
        <w:pStyle w:val="Figure"/>
        <w:rPr>
          <w:del w:id="341" w:author="Masoud Jasbi" w:date="2020-01-22T19:25:00Z"/>
        </w:rPr>
      </w:pPr>
      <w:del w:id="342" w:author="Masoud Jasbi" w:date="2020-01-22T19:25:00Z">
        <w:r w:rsidDel="00727BB7">
          <w:rPr>
            <w:noProof/>
          </w:rPr>
          <mc:AlternateContent>
            <mc:Choice Requires="wps">
              <w:drawing>
                <wp:anchor distT="0" distB="0" distL="0" distR="0" simplePos="0" relativeHeight="251659264" behindDoc="0" locked="0" layoutInCell="1" allowOverlap="1" wp14:anchorId="0C41289C" wp14:editId="3ABF8F7C">
                  <wp:simplePos x="0" y="0"/>
                  <wp:positionH relativeFrom="column">
                    <wp:posOffset>914400</wp:posOffset>
                  </wp:positionH>
                  <wp:positionV relativeFrom="line">
                    <wp:posOffset>99694</wp:posOffset>
                  </wp:positionV>
                  <wp:extent cx="1372236" cy="231775"/>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1372236" cy="231775"/>
                          </a:xfrm>
                          <a:prstGeom prst="rect">
                            <a:avLst/>
                          </a:prstGeom>
                          <a:noFill/>
                          <a:ln w="9525" cap="flat">
                            <a:solidFill>
                              <a:srgbClr val="000000"/>
                            </a:solidFill>
                            <a:prstDash val="solid"/>
                            <a:miter lim="800000"/>
                          </a:ln>
                          <a:effectLst/>
                        </wps:spPr>
                        <wps:bodyPr/>
                      </wps:wsp>
                    </a:graphicData>
                  </a:graphic>
                </wp:anchor>
              </w:drawing>
            </mc:Choice>
            <mc:Fallback>
              <w:pict>
                <v:rect w14:anchorId="02247294" id="officeArt object" o:spid="_x0000_s1026" alt="Rectangle 2" style="position:absolute;margin-left:1in;margin-top:7.85pt;width:108.05pt;height:18.25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" filled="f">
                  <w10:wrap anchory="line"/>
                </v:rect>
              </w:pict>
            </mc:Fallback>
          </mc:AlternateContent>
        </w:r>
      </w:del>
    </w:p>
    <w:p w14:paraId="762DDA51" w14:textId="77777777" w:rsidR="003C4E92" w:rsidDel="00727BB7" w:rsidRDefault="005E2B0A">
      <w:pPr>
        <w:pStyle w:val="Figure"/>
        <w:outlineLvl w:val="0"/>
        <w:rPr>
          <w:del w:id="343" w:author="Masoud Jasbi" w:date="2020-01-22T19:25:00Z"/>
        </w:rPr>
      </w:pPr>
      <w:del w:id="344" w:author="Masoud Jasbi" w:date="2020-01-22T19:25:00Z">
        <w:r w:rsidDel="00727BB7">
          <w:delText>CoGNiTiVe ScIeNcE</w:delText>
        </w:r>
      </w:del>
    </w:p>
    <w:p w14:paraId="581D41D9" w14:textId="77777777" w:rsidR="003C4E92" w:rsidDel="00727BB7" w:rsidRDefault="003C4E92">
      <w:pPr>
        <w:pStyle w:val="Body"/>
        <w:ind w:firstLine="0"/>
        <w:rPr>
          <w:del w:id="345" w:author="Masoud Jasbi" w:date="2020-01-22T19:25:00Z"/>
        </w:rPr>
      </w:pPr>
    </w:p>
    <w:p w14:paraId="7573F560" w14:textId="77777777" w:rsidR="003C4E92" w:rsidDel="00727BB7" w:rsidRDefault="005E2B0A">
      <w:pPr>
        <w:pStyle w:val="Body"/>
        <w:jc w:val="center"/>
        <w:rPr>
          <w:del w:id="346" w:author="Masoud Jasbi" w:date="2020-01-22T19:25:00Z"/>
        </w:rPr>
      </w:pPr>
      <w:del w:id="347" w:author="Masoud Jasbi" w:date="2020-01-22T19:25:00Z">
        <w:r w:rsidDel="00727BB7">
          <w:delText>Figure 1: This is a figure.</w:delText>
        </w:r>
      </w:del>
    </w:p>
    <w:p w14:paraId="7C995204" w14:textId="77777777" w:rsidR="003C4E92" w:rsidRDefault="005E2B0A">
      <w:pPr>
        <w:pStyle w:val="Heading"/>
        <w:spacing w:before="220"/>
      </w:pPr>
      <w:r>
        <w:t>Acknowledgments</w:t>
      </w:r>
    </w:p>
    <w:p w14:paraId="20EC6442" w14:textId="77777777" w:rsidR="003C4E92" w:rsidRDefault="005E2B0A">
      <w:pPr>
        <w:pStyle w:val="NormalSectionStart"/>
      </w:pPr>
      <w:ins w:id="348" w:author="Roger Levy" w:date="2019-01-22T13:08:00Z">
        <w:r>
          <w:t xml:space="preserve">In the </w:t>
        </w:r>
        <w:r>
          <w:rPr>
            <w:b/>
            <w:bCs/>
          </w:rPr>
          <w:t>initial submission</w:t>
        </w:r>
        <w:r>
          <w:t xml:space="preserve">, please </w:t>
        </w:r>
        <w:r>
          <w:rPr>
            <w:b/>
            <w:bCs/>
          </w:rPr>
          <w:t>do not include acknowledgements</w:t>
        </w:r>
        <w:r>
          <w:t xml:space="preserve">, to preserve anonymity.  In the </w:t>
        </w:r>
        <w:r>
          <w:rPr>
            <w:b/>
            <w:bCs/>
          </w:rPr>
          <w:t>final submission</w:t>
        </w:r>
        <w:r>
          <w:t xml:space="preserve">, </w:t>
        </w:r>
        <w:r>
          <w:rPr>
            <w:b/>
            <w:bCs/>
          </w:rPr>
          <w:t>p</w:t>
        </w:r>
      </w:ins>
      <w:del w:id="349" w:author="Roger Levy" w:date="2019-01-22T13:08:00Z">
        <w:r>
          <w:rPr>
            <w:b/>
            <w:bCs/>
          </w:rPr>
          <w:delText>P</w:delText>
        </w:r>
      </w:del>
      <w:r>
        <w:rPr>
          <w:b/>
          <w:bCs/>
        </w:rPr>
        <w:t>lace acknowledgments</w:t>
      </w:r>
      <w:r>
        <w:t xml:space="preserve"> (including funding information) in a section </w:t>
      </w:r>
      <w:r>
        <w:rPr>
          <w:b/>
          <w:bCs/>
        </w:rPr>
        <w:t>at the end of the paper</w:t>
      </w:r>
      <w:r>
        <w:t>.</w:t>
      </w:r>
    </w:p>
    <w:p w14:paraId="27CEF4BF" w14:textId="77777777" w:rsidR="003C4E92" w:rsidDel="00727BB7" w:rsidRDefault="005E2B0A">
      <w:pPr>
        <w:pStyle w:val="Heading"/>
        <w:spacing w:before="220"/>
        <w:rPr>
          <w:del w:id="350" w:author="Masoud Jasbi" w:date="2020-01-22T19:25:00Z"/>
        </w:rPr>
      </w:pPr>
      <w:del w:id="351" w:author="Masoud Jasbi" w:date="2020-01-22T19:25:00Z">
        <w:r w:rsidDel="00727BB7">
          <w:rPr>
            <w:lang w:val="fr-FR"/>
          </w:rPr>
          <w:delText>References Instructions</w:delText>
        </w:r>
      </w:del>
    </w:p>
    <w:p w14:paraId="499002C7" w14:textId="77777777" w:rsidR="003C4E92" w:rsidDel="00727BB7" w:rsidRDefault="005E2B0A">
      <w:pPr>
        <w:pStyle w:val="NormalSectionStart"/>
        <w:rPr>
          <w:del w:id="352" w:author="Masoud Jasbi" w:date="2020-01-22T19:25:00Z"/>
        </w:rPr>
      </w:pPr>
      <w:del w:id="353" w:author="Masoud Jasbi" w:date="2020-01-22T19:25:00Z">
        <w:r w:rsidDel="00727BB7">
          <w:delText xml:space="preserve">Follow the APA Publication Manual for citation format, both within the text and in the reference list, with the following exceptions: (a) do </w:delText>
        </w:r>
        <w:r w:rsidDel="00727BB7">
          <w:delText>not cite the page numbers of any book, including chapters in edited volumes; (b) use the same format for unpublished references as for published ones. Alphabetize references by the surnames of the authors, with single author entries preceding multiple auth</w:delText>
        </w:r>
        <w:r w:rsidDel="00727BB7">
          <w:delText>or entries. Order references by the same authors by the year of publication, with the earliest first.</w:delText>
        </w:r>
      </w:del>
    </w:p>
    <w:p w14:paraId="34C75965" w14:textId="77777777" w:rsidR="003C4E92" w:rsidDel="00727BB7" w:rsidRDefault="005E2B0A">
      <w:pPr>
        <w:pStyle w:val="NormalSectionStart"/>
        <w:ind w:firstLine="180"/>
        <w:rPr>
          <w:del w:id="354" w:author="Masoud Jasbi" w:date="2020-01-22T19:25:00Z"/>
        </w:rPr>
      </w:pPr>
      <w:del w:id="355" w:author="Masoud Jasbi" w:date="2020-01-22T19:25:00Z">
        <w:r w:rsidDel="00727BB7">
          <w:delText>Use a first level section heading, “</w:delText>
        </w:r>
        <w:r w:rsidDel="00727BB7">
          <w:rPr>
            <w:b/>
            <w:bCs/>
          </w:rPr>
          <w:delText>References</w:delText>
        </w:r>
        <w:r w:rsidDel="00727BB7">
          <w:delText>”, as shown below. Use a hanging indent style, with the first line of the reference flush against the left m</w:delText>
        </w:r>
        <w:r w:rsidDel="00727BB7">
          <w:delText>argin and subsequent lines indented by 1/8 inch. Below are example references for a conference paper, book chapter, journal article, dissertation, book, technical report, and edited volume, respectively.</w:delText>
        </w:r>
      </w:del>
    </w:p>
    <w:p w14:paraId="5EBD4E02" w14:textId="77777777" w:rsidR="003C4E92" w:rsidRDefault="005E2B0A">
      <w:pPr>
        <w:pStyle w:val="Heading"/>
        <w:spacing w:before="220"/>
      </w:pPr>
      <w:proofErr w:type="spellStart"/>
      <w:r>
        <w:rPr>
          <w:lang w:val="fr-FR"/>
        </w:rPr>
        <w:t>References</w:t>
      </w:r>
      <w:proofErr w:type="spellEnd"/>
      <w:r>
        <w:rPr>
          <w:lang w:val="fr-FR"/>
        </w:rPr>
        <w:t xml:space="preserve"> </w:t>
      </w:r>
    </w:p>
    <w:p w14:paraId="1F668629" w14:textId="77777777" w:rsidR="003C4E92" w:rsidRDefault="005E2B0A">
      <w:pPr>
        <w:pStyle w:val="Reference"/>
      </w:pPr>
      <w:proofErr w:type="spellStart"/>
      <w:r>
        <w:t>Chalnick</w:t>
      </w:r>
      <w:proofErr w:type="spellEnd"/>
      <w:r>
        <w:t xml:space="preserve">, A., &amp; </w:t>
      </w:r>
      <w:proofErr w:type="spellStart"/>
      <w:r>
        <w:t>Billman</w:t>
      </w:r>
      <w:proofErr w:type="spellEnd"/>
      <w:r>
        <w:t>, D. (1988). Unsu</w:t>
      </w:r>
      <w:r>
        <w:t xml:space="preserve">pervised learning of correlational structure. </w:t>
      </w:r>
      <w:r>
        <w:rPr>
          <w:i/>
          <w:iCs/>
        </w:rPr>
        <w:t xml:space="preserve">Proceedings of the tenth annual conference of the cognitive science society </w:t>
      </w:r>
      <w:r>
        <w:t>(pp. 510-516). Hillsdale, NJ: Lawrence Erlbaum Associates.</w:t>
      </w:r>
    </w:p>
    <w:p w14:paraId="3B3587CB" w14:textId="77777777" w:rsidR="003C4E92" w:rsidRDefault="005E2B0A">
      <w:pPr>
        <w:pStyle w:val="Reference"/>
      </w:pPr>
      <w:r>
        <w:t>Feigenbaum, E. A. (1963). The simulation of verbal learning behavior.</w:t>
      </w:r>
      <w:r>
        <w:rPr>
          <w:i/>
          <w:iCs/>
        </w:rPr>
        <w:t xml:space="preserve"> </w:t>
      </w:r>
      <w:r>
        <w:t>In E.</w:t>
      </w:r>
      <w:r>
        <w:t xml:space="preserve"> A. Feigenbaum &amp; J. Feldman (Eds.),</w:t>
      </w:r>
      <w:r>
        <w:rPr>
          <w:i/>
          <w:iCs/>
        </w:rPr>
        <w:t xml:space="preserve"> Computers and thought.</w:t>
      </w:r>
      <w:r>
        <w:t xml:space="preserve"> New York: McGraw-Hill.</w:t>
      </w:r>
    </w:p>
    <w:p w14:paraId="0FA759BB" w14:textId="77777777" w:rsidR="003C4E92" w:rsidRDefault="005E2B0A">
      <w:pPr>
        <w:pStyle w:val="Reference"/>
      </w:pPr>
      <w:r>
        <w:t xml:space="preserve">Hill, J. A. C. (1983). A computational model of language acquisition in the two-year old. </w:t>
      </w:r>
      <w:r>
        <w:rPr>
          <w:i/>
          <w:iCs/>
        </w:rPr>
        <w:t>Cognition and Brain Theory</w:t>
      </w:r>
      <w:r>
        <w:t xml:space="preserve">, </w:t>
      </w:r>
      <w:r>
        <w:rPr>
          <w:i/>
          <w:iCs/>
        </w:rPr>
        <w:t>6</w:t>
      </w:r>
      <w:r>
        <w:t xml:space="preserve">, 287-317. </w:t>
      </w:r>
    </w:p>
    <w:p w14:paraId="222A0C63" w14:textId="77777777" w:rsidR="003C4E92" w:rsidRDefault="005E2B0A">
      <w:pPr>
        <w:pStyle w:val="Reference"/>
      </w:pPr>
      <w:r>
        <w:t xml:space="preserve">Matlock, T. (2001). </w:t>
      </w:r>
      <w:r>
        <w:rPr>
          <w:i/>
          <w:iCs/>
        </w:rPr>
        <w:t>How real is fictive mot</w:t>
      </w:r>
      <w:r>
        <w:rPr>
          <w:i/>
          <w:iCs/>
        </w:rPr>
        <w:t>ion?</w:t>
      </w:r>
      <w:r>
        <w:t xml:space="preserve"> Doctoral dissertation, Psychology Department, University of California, Santa Cruz.</w:t>
      </w:r>
    </w:p>
    <w:p w14:paraId="422A074F" w14:textId="77777777" w:rsidR="003C4E92" w:rsidRDefault="005E2B0A">
      <w:pPr>
        <w:pStyle w:val="Reference"/>
      </w:pPr>
      <w:r>
        <w:t>Newell, A., &amp; Simon, H. A. (1972)</w:t>
      </w:r>
      <w:r>
        <w:rPr>
          <w:i/>
          <w:iCs/>
        </w:rPr>
        <w:t>. Human problem solving</w:t>
      </w:r>
      <w:r>
        <w:t>. Englewood Cliffs, NJ: Prentice-Hall.</w:t>
      </w:r>
    </w:p>
    <w:p w14:paraId="61673744" w14:textId="77777777" w:rsidR="003C4E92" w:rsidRDefault="005E2B0A">
      <w:pPr>
        <w:pStyle w:val="Reference"/>
      </w:pPr>
      <w:r>
        <w:t xml:space="preserve">Ohlsson, S., &amp; Langley, P. (1985). </w:t>
      </w:r>
      <w:r>
        <w:rPr>
          <w:i/>
          <w:iCs/>
        </w:rPr>
        <w:t>Identifying solution paths in cogniti</w:t>
      </w:r>
      <w:r>
        <w:rPr>
          <w:i/>
          <w:iCs/>
        </w:rPr>
        <w:t>ve diagnosis</w:t>
      </w:r>
      <w:r>
        <w:t xml:space="preserve"> (Tech. Rep. CMU-RI-TR-85-2). Pittsburgh, PA: Carnegie Mellon University, The Robotics Institute.</w:t>
      </w:r>
    </w:p>
    <w:p w14:paraId="4FC0162D" w14:textId="77777777" w:rsidR="003C4E92" w:rsidRDefault="005E2B0A">
      <w:pPr>
        <w:pStyle w:val="Reference"/>
      </w:pPr>
      <w:proofErr w:type="spellStart"/>
      <w:r>
        <w:t>Shrager</w:t>
      </w:r>
      <w:proofErr w:type="spellEnd"/>
      <w:r>
        <w:t xml:space="preserve">, J., &amp; Langley, P. (Eds.) (1990). </w:t>
      </w:r>
      <w:r>
        <w:rPr>
          <w:i/>
          <w:iCs/>
        </w:rPr>
        <w:t>Computational models of scientific discovery and theory formation</w:t>
      </w:r>
      <w:r>
        <w:t>. San Mateo, CA: Morgan Kaufmann.</w:t>
      </w:r>
    </w:p>
    <w:sectPr w:rsidR="003C4E92">
      <w:type w:val="continuous"/>
      <w:pgSz w:w="12240" w:h="15840"/>
      <w:pgMar w:top="1440" w:right="1080" w:bottom="1080" w:left="1080" w:header="720" w:footer="720"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Masoud Jasbi" w:date="2020-01-22T22:37:00Z" w:initials="MJ">
    <w:p w14:paraId="450E423F" w14:textId="77777777" w:rsidR="00897CB9" w:rsidRDefault="00897CB9">
      <w:pPr>
        <w:pStyle w:val="CommentText"/>
      </w:pPr>
      <w:r>
        <w:rPr>
          <w:rStyle w:val="CommentReference"/>
        </w:rPr>
        <w:annotationRef/>
      </w:r>
      <w:r>
        <w:t>I don’t think</w:t>
      </w:r>
      <w:r w:rsidR="00965ED2">
        <w:t xml:space="preserve"> we need to worry too much about</w:t>
      </w:r>
      <w:r>
        <w:t xml:space="preserve"> why we excluded all the cases we excluded. It makes sense for a preliminary study to not test everything. </w:t>
      </w:r>
      <w:r w:rsidR="00965ED2">
        <w:t>So maybe just mention what is excluded and why very briefly.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0E42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0E423F" w16cid:durableId="21D34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80E72" w14:textId="77777777" w:rsidR="005E2B0A" w:rsidRDefault="005E2B0A">
      <w:r>
        <w:separator/>
      </w:r>
    </w:p>
  </w:endnote>
  <w:endnote w:type="continuationSeparator" w:id="0">
    <w:p w14:paraId="79D36AA1" w14:textId="77777777" w:rsidR="005E2B0A" w:rsidRDefault="005E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23FC1" w14:textId="77777777" w:rsidR="003C4E92" w:rsidRDefault="003C4E9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09DB4" w14:textId="77777777" w:rsidR="005E2B0A" w:rsidRDefault="005E2B0A">
      <w:r>
        <w:separator/>
      </w:r>
    </w:p>
  </w:footnote>
  <w:footnote w:type="continuationSeparator" w:id="0">
    <w:p w14:paraId="5AA550B5" w14:textId="77777777" w:rsidR="005E2B0A" w:rsidRDefault="005E2B0A">
      <w:r>
        <w:continuationSeparator/>
      </w:r>
    </w:p>
  </w:footnote>
  <w:footnote w:type="continuationNotice" w:id="1">
    <w:p w14:paraId="516947A5" w14:textId="77777777" w:rsidR="005E2B0A" w:rsidRDefault="005E2B0A"/>
  </w:footnote>
  <w:footnote w:id="2">
    <w:p w14:paraId="13F82699" w14:textId="77777777" w:rsidR="003C4E92" w:rsidRDefault="005E2B0A">
      <w:pPr>
        <w:pStyle w:val="FootnoteText"/>
      </w:pPr>
      <w:r>
        <w:rPr>
          <w:vertAlign w:val="superscript"/>
        </w:rPr>
        <w:footnoteRef/>
      </w:r>
      <w:r>
        <w:rPr>
          <w:rFonts w:eastAsia="Arial Unicode MS" w:cs="Arial Unicode MS"/>
        </w:rPr>
        <w:t xml:space="preserve"> </w:t>
      </w:r>
      <w:ins w:id="41" w:author="Anne Alstott" w:date="2020-01-09T23:51:00Z">
        <w:r>
          <w:rPr>
            <w:rFonts w:eastAsia="Arial Unicode MS" w:cs="Arial Unicode MS"/>
          </w:rPr>
          <w:t>In addition to Lewis</w:t>
        </w:r>
        <w:r>
          <w:rPr>
            <w:rFonts w:eastAsia="Arial Unicode MS" w:cs="Arial Unicode MS"/>
          </w:rPr>
          <w:t>’</w:t>
        </w:r>
        <w:r>
          <w:rPr>
            <w:rFonts w:eastAsia="Arial Unicode MS" w:cs="Arial Unicode MS"/>
          </w:rPr>
          <w:t xml:space="preserve">s lack of explicit mention of quantificational force, he does not concern himself with our question of lexicalization, so his typology includes some non-lexical quantifiers; these have been removed. Furthermore, </w:t>
        </w:r>
        <w:r>
          <w:rPr>
            <w:rFonts w:eastAsia="Arial Unicode MS" w:cs="Arial Unicode MS"/>
          </w:rPr>
          <w:t>“</w:t>
        </w:r>
        <w:r>
          <w:rPr>
            <w:rFonts w:eastAsia="Arial Unicode MS" w:cs="Arial Unicode MS"/>
          </w:rPr>
          <w:t>once</w:t>
        </w:r>
        <w:r>
          <w:rPr>
            <w:rFonts w:eastAsia="Arial Unicode MS" w:cs="Arial Unicode MS"/>
          </w:rPr>
          <w:t xml:space="preserve">” </w:t>
        </w:r>
        <w:r>
          <w:rPr>
            <w:rFonts w:eastAsia="Arial Unicode MS" w:cs="Arial Unicode MS"/>
          </w:rPr>
          <w:t xml:space="preserve">has been </w:t>
        </w:r>
        <w:r>
          <w:rPr>
            <w:rFonts w:eastAsia="Arial Unicode MS" w:cs="Arial Unicode MS"/>
          </w:rPr>
          <w:t>extricated from tier 4, for it relates to cardinal numbers.</w:t>
        </w:r>
      </w:ins>
    </w:p>
  </w:footnote>
  <w:footnote w:id="3">
    <w:p w14:paraId="31ED83BD" w14:textId="77777777" w:rsidR="003C4E92" w:rsidRDefault="005E2B0A">
      <w:pPr>
        <w:pStyle w:val="FootnoteText"/>
      </w:pPr>
      <w:r>
        <w:rPr>
          <w:vertAlign w:val="superscript"/>
        </w:rPr>
        <w:footnoteRef/>
      </w:r>
      <w:r>
        <w:rPr>
          <w:rFonts w:eastAsia="Arial Unicode MS" w:cs="Arial Unicode MS"/>
        </w:rPr>
        <w:t xml:space="preserve"> </w:t>
      </w:r>
      <w:ins w:id="42" w:author="Anne Alstott" w:date="2020-01-09T23:57:00Z">
        <w:r>
          <w:rPr>
            <w:rFonts w:eastAsia="Arial Unicode MS" w:cs="Arial Unicode MS"/>
          </w:rPr>
          <w:t>This is not peculiar to Lewis (1975)</w:t>
        </w:r>
        <w:r>
          <w:rPr>
            <w:rFonts w:eastAsia="Arial Unicode MS" w:cs="Arial Unicode MS"/>
          </w:rPr>
          <w:t>—</w:t>
        </w:r>
        <w:r>
          <w:rPr>
            <w:rFonts w:eastAsia="Arial Unicode MS" w:cs="Arial Unicode MS"/>
          </w:rPr>
          <w:t xml:space="preserve">de </w:t>
        </w:r>
        <w:proofErr w:type="spellStart"/>
        <w:r>
          <w:rPr>
            <w:rFonts w:eastAsia="Arial Unicode MS" w:cs="Arial Unicode MS"/>
          </w:rPr>
          <w:t>Swart</w:t>
        </w:r>
        <w:proofErr w:type="spellEnd"/>
        <w:r>
          <w:rPr>
            <w:rFonts w:eastAsia="Arial Unicode MS" w:cs="Arial Unicode MS"/>
          </w:rPr>
          <w:t xml:space="preserve"> (1993), despite her dramatically differing account of how best to capture the meanings of adverbially quantified sentences, makes an identical assum</w:t>
        </w:r>
        <w:r>
          <w:rPr>
            <w:rFonts w:eastAsia="Arial Unicode MS" w:cs="Arial Unicode MS"/>
          </w:rPr>
          <w:t>ption.</w:t>
        </w:r>
      </w:ins>
    </w:p>
  </w:footnote>
  <w:footnote w:id="4">
    <w:p w14:paraId="7FE3C06C" w14:textId="77777777" w:rsidR="003C4E92" w:rsidDel="00727BB7" w:rsidRDefault="005E2B0A">
      <w:pPr>
        <w:pStyle w:val="FootnoteText"/>
        <w:rPr>
          <w:del w:id="305" w:author="Masoud Jasbi" w:date="2020-01-22T19:25:00Z"/>
        </w:rPr>
      </w:pPr>
      <w:del w:id="306" w:author="Masoud Jasbi" w:date="2020-01-22T19:25:00Z">
        <w:r w:rsidDel="00727BB7">
          <w:rPr>
            <w:vertAlign w:val="superscript"/>
          </w:rPr>
          <w:footnoteRef/>
        </w:r>
        <w:r w:rsidDel="00727BB7">
          <w:rPr>
            <w:rFonts w:eastAsia="Arial Unicode MS" w:cs="Arial Unicode MS"/>
          </w:rPr>
          <w:delText xml:space="preserve"> Sample of the first footnote.</w:delText>
        </w:r>
      </w:del>
    </w:p>
  </w:footnote>
  <w:footnote w:id="5">
    <w:p w14:paraId="5F59FC79" w14:textId="77777777" w:rsidR="003C4E92" w:rsidDel="00727BB7" w:rsidRDefault="005E2B0A">
      <w:pPr>
        <w:pStyle w:val="FootnoteText"/>
        <w:rPr>
          <w:del w:id="316" w:author="Masoud Jasbi" w:date="2020-01-22T19:25:00Z"/>
        </w:rPr>
      </w:pPr>
      <w:del w:id="317" w:author="Masoud Jasbi" w:date="2020-01-22T19:25:00Z">
        <w:r w:rsidDel="00727BB7">
          <w:rPr>
            <w:vertAlign w:val="superscript"/>
          </w:rPr>
          <w:footnoteRef/>
        </w:r>
        <w:r w:rsidDel="00727BB7">
          <w:rPr>
            <w:rFonts w:eastAsia="Arial Unicode MS" w:cs="Arial Unicode MS"/>
          </w:rPr>
          <w:delText xml:space="preserve"> Sample of the second footnote.</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BA275" w14:textId="77777777" w:rsidR="003C4E92" w:rsidRDefault="003C4E9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370A1"/>
    <w:multiLevelType w:val="hybridMultilevel"/>
    <w:tmpl w:val="F2EE563C"/>
    <w:lvl w:ilvl="0" w:tplc="0106855E">
      <w:start w:val="1"/>
      <w:numFmt w:val="decimal"/>
      <w:lvlText w:val="%1."/>
      <w:lvlJc w:val="left"/>
      <w:pPr>
        <w:ind w:left="541" w:hanging="360"/>
      </w:pPr>
      <w:rPr>
        <w:rFonts w:hint="default"/>
      </w:rPr>
    </w:lvl>
    <w:lvl w:ilvl="1" w:tplc="04090019" w:tentative="1">
      <w:start w:val="1"/>
      <w:numFmt w:val="lowerLetter"/>
      <w:lvlText w:val="%2."/>
      <w:lvlJc w:val="left"/>
      <w:pPr>
        <w:ind w:left="1261" w:hanging="360"/>
      </w:pPr>
    </w:lvl>
    <w:lvl w:ilvl="2" w:tplc="0409001B" w:tentative="1">
      <w:start w:val="1"/>
      <w:numFmt w:val="lowerRoman"/>
      <w:lvlText w:val="%3."/>
      <w:lvlJc w:val="right"/>
      <w:pPr>
        <w:ind w:left="1981" w:hanging="180"/>
      </w:pPr>
    </w:lvl>
    <w:lvl w:ilvl="3" w:tplc="0409000F" w:tentative="1">
      <w:start w:val="1"/>
      <w:numFmt w:val="decimal"/>
      <w:lvlText w:val="%4."/>
      <w:lvlJc w:val="left"/>
      <w:pPr>
        <w:ind w:left="2701" w:hanging="360"/>
      </w:pPr>
    </w:lvl>
    <w:lvl w:ilvl="4" w:tplc="04090019" w:tentative="1">
      <w:start w:val="1"/>
      <w:numFmt w:val="lowerLetter"/>
      <w:lvlText w:val="%5."/>
      <w:lvlJc w:val="left"/>
      <w:pPr>
        <w:ind w:left="3421" w:hanging="360"/>
      </w:pPr>
    </w:lvl>
    <w:lvl w:ilvl="5" w:tplc="0409001B" w:tentative="1">
      <w:start w:val="1"/>
      <w:numFmt w:val="lowerRoman"/>
      <w:lvlText w:val="%6."/>
      <w:lvlJc w:val="right"/>
      <w:pPr>
        <w:ind w:left="4141" w:hanging="180"/>
      </w:pPr>
    </w:lvl>
    <w:lvl w:ilvl="6" w:tplc="0409000F" w:tentative="1">
      <w:start w:val="1"/>
      <w:numFmt w:val="decimal"/>
      <w:lvlText w:val="%7."/>
      <w:lvlJc w:val="left"/>
      <w:pPr>
        <w:ind w:left="4861" w:hanging="360"/>
      </w:pPr>
    </w:lvl>
    <w:lvl w:ilvl="7" w:tplc="04090019" w:tentative="1">
      <w:start w:val="1"/>
      <w:numFmt w:val="lowerLetter"/>
      <w:lvlText w:val="%8."/>
      <w:lvlJc w:val="left"/>
      <w:pPr>
        <w:ind w:left="5581" w:hanging="360"/>
      </w:pPr>
    </w:lvl>
    <w:lvl w:ilvl="8" w:tplc="0409001B" w:tentative="1">
      <w:start w:val="1"/>
      <w:numFmt w:val="lowerRoman"/>
      <w:lvlText w:val="%9."/>
      <w:lvlJc w:val="right"/>
      <w:pPr>
        <w:ind w:left="6301" w:hanging="180"/>
      </w:pPr>
    </w:lvl>
  </w:abstractNum>
  <w:abstractNum w:abstractNumId="1" w15:restartNumberingAfterBreak="0">
    <w:nsid w:val="6B3F0D8B"/>
    <w:multiLevelType w:val="hybridMultilevel"/>
    <w:tmpl w:val="B7EED976"/>
    <w:lvl w:ilvl="0" w:tplc="840C65E0">
      <w:start w:val="1"/>
      <w:numFmt w:val="decimal"/>
      <w:lvlText w:val="%1."/>
      <w:lvlJc w:val="left"/>
      <w:pPr>
        <w:ind w:left="541" w:hanging="360"/>
      </w:pPr>
      <w:rPr>
        <w:rFonts w:hint="default"/>
      </w:rPr>
    </w:lvl>
    <w:lvl w:ilvl="1" w:tplc="04090019" w:tentative="1">
      <w:start w:val="1"/>
      <w:numFmt w:val="lowerLetter"/>
      <w:lvlText w:val="%2."/>
      <w:lvlJc w:val="left"/>
      <w:pPr>
        <w:ind w:left="1261" w:hanging="360"/>
      </w:pPr>
    </w:lvl>
    <w:lvl w:ilvl="2" w:tplc="0409001B" w:tentative="1">
      <w:start w:val="1"/>
      <w:numFmt w:val="lowerRoman"/>
      <w:lvlText w:val="%3."/>
      <w:lvlJc w:val="right"/>
      <w:pPr>
        <w:ind w:left="1981" w:hanging="180"/>
      </w:pPr>
    </w:lvl>
    <w:lvl w:ilvl="3" w:tplc="0409000F" w:tentative="1">
      <w:start w:val="1"/>
      <w:numFmt w:val="decimal"/>
      <w:lvlText w:val="%4."/>
      <w:lvlJc w:val="left"/>
      <w:pPr>
        <w:ind w:left="2701" w:hanging="360"/>
      </w:pPr>
    </w:lvl>
    <w:lvl w:ilvl="4" w:tplc="04090019" w:tentative="1">
      <w:start w:val="1"/>
      <w:numFmt w:val="lowerLetter"/>
      <w:lvlText w:val="%5."/>
      <w:lvlJc w:val="left"/>
      <w:pPr>
        <w:ind w:left="3421" w:hanging="360"/>
      </w:pPr>
    </w:lvl>
    <w:lvl w:ilvl="5" w:tplc="0409001B" w:tentative="1">
      <w:start w:val="1"/>
      <w:numFmt w:val="lowerRoman"/>
      <w:lvlText w:val="%6."/>
      <w:lvlJc w:val="right"/>
      <w:pPr>
        <w:ind w:left="4141" w:hanging="180"/>
      </w:pPr>
    </w:lvl>
    <w:lvl w:ilvl="6" w:tplc="0409000F" w:tentative="1">
      <w:start w:val="1"/>
      <w:numFmt w:val="decimal"/>
      <w:lvlText w:val="%7."/>
      <w:lvlJc w:val="left"/>
      <w:pPr>
        <w:ind w:left="4861" w:hanging="360"/>
      </w:pPr>
    </w:lvl>
    <w:lvl w:ilvl="7" w:tplc="04090019" w:tentative="1">
      <w:start w:val="1"/>
      <w:numFmt w:val="lowerLetter"/>
      <w:lvlText w:val="%8."/>
      <w:lvlJc w:val="left"/>
      <w:pPr>
        <w:ind w:left="5581" w:hanging="360"/>
      </w:pPr>
    </w:lvl>
    <w:lvl w:ilvl="8" w:tplc="0409001B" w:tentative="1">
      <w:start w:val="1"/>
      <w:numFmt w:val="lowerRoman"/>
      <w:lvlText w:val="%9."/>
      <w:lvlJc w:val="right"/>
      <w:pPr>
        <w:ind w:left="630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trackRevisions/>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92"/>
    <w:rsid w:val="001B6008"/>
    <w:rsid w:val="00327B58"/>
    <w:rsid w:val="003C4E92"/>
    <w:rsid w:val="004473E1"/>
    <w:rsid w:val="004D6C9B"/>
    <w:rsid w:val="0054308A"/>
    <w:rsid w:val="00552B3F"/>
    <w:rsid w:val="0057398D"/>
    <w:rsid w:val="00592BED"/>
    <w:rsid w:val="005D70A5"/>
    <w:rsid w:val="005E2B0A"/>
    <w:rsid w:val="00617A33"/>
    <w:rsid w:val="00625D68"/>
    <w:rsid w:val="0064730F"/>
    <w:rsid w:val="0066685A"/>
    <w:rsid w:val="00727BB7"/>
    <w:rsid w:val="007B2247"/>
    <w:rsid w:val="007D2045"/>
    <w:rsid w:val="00870770"/>
    <w:rsid w:val="00897CB9"/>
    <w:rsid w:val="008B3E9B"/>
    <w:rsid w:val="008C310B"/>
    <w:rsid w:val="00927CD8"/>
    <w:rsid w:val="00965ED2"/>
    <w:rsid w:val="00A756E7"/>
    <w:rsid w:val="00AA3795"/>
    <w:rsid w:val="00AD4199"/>
    <w:rsid w:val="00B01126"/>
    <w:rsid w:val="00B20A71"/>
    <w:rsid w:val="00B32495"/>
    <w:rsid w:val="00CD0C0B"/>
    <w:rsid w:val="00DA2142"/>
    <w:rsid w:val="00DF6C48"/>
    <w:rsid w:val="00EB239A"/>
    <w:rsid w:val="00F36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CCBF"/>
  <w15:docId w15:val="{F847E841-6E0D-174E-BFCE-73621B27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NormalSectionStart"/>
    <w:uiPriority w:val="9"/>
    <w:unhideWhenUsed/>
    <w:qFormat/>
    <w:pPr>
      <w:keepNext/>
      <w:spacing w:before="200" w:after="60"/>
      <w:outlineLvl w:val="1"/>
    </w:pPr>
    <w:rPr>
      <w:rFonts w:cs="Arial Unicode MS"/>
      <w:b/>
      <w:bCs/>
      <w:color w:val="000000"/>
      <w:sz w:val="22"/>
      <w:szCs w:val="22"/>
      <w:u w:color="000000"/>
    </w:rPr>
  </w:style>
  <w:style w:type="paragraph" w:styleId="Heading3">
    <w:name w:val="heading 3"/>
    <w:next w:val="Body"/>
    <w:uiPriority w:val="9"/>
    <w:unhideWhenUsed/>
    <w:qFormat/>
    <w:pPr>
      <w:keepNext/>
      <w:jc w:val="both"/>
      <w:outlineLvl w:val="2"/>
    </w:pPr>
    <w:rPr>
      <w:rFonts w:cs="Arial Unicode MS"/>
      <w:b/>
      <w:b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Authorname"/>
    <w:uiPriority w:val="10"/>
    <w:qFormat/>
    <w:pPr>
      <w:jc w:val="center"/>
      <w:outlineLvl w:val="0"/>
    </w:pPr>
    <w:rPr>
      <w:rFonts w:cs="Arial Unicode MS"/>
      <w:b/>
      <w:bCs/>
      <w:color w:val="000000"/>
      <w:kern w:val="28"/>
      <w:sz w:val="28"/>
      <w:szCs w:val="28"/>
      <w:u w:color="000000"/>
    </w:rPr>
  </w:style>
  <w:style w:type="paragraph" w:customStyle="1" w:styleId="Authorname">
    <w:name w:val="Author name"/>
    <w:next w:val="Affiliation"/>
    <w:pPr>
      <w:jc w:val="center"/>
      <w:outlineLvl w:val="0"/>
    </w:pPr>
    <w:rPr>
      <w:rFonts w:cs="Arial Unicode MS"/>
      <w:b/>
      <w:bCs/>
      <w:color w:val="000000"/>
      <w:sz w:val="22"/>
      <w:szCs w:val="22"/>
      <w:u w:color="000000"/>
    </w:rPr>
  </w:style>
  <w:style w:type="paragraph" w:customStyle="1" w:styleId="Affiliation">
    <w:name w:val="Affiliation"/>
    <w:pPr>
      <w:jc w:val="center"/>
      <w:outlineLvl w:val="0"/>
    </w:pPr>
    <w:rPr>
      <w:rFonts w:cs="Arial Unicode MS"/>
      <w:color w:val="000000"/>
      <w:u w:color="000000"/>
    </w:rPr>
  </w:style>
  <w:style w:type="paragraph" w:customStyle="1" w:styleId="Body">
    <w:name w:val="Body"/>
    <w:pPr>
      <w:ind w:firstLine="181"/>
      <w:jc w:val="both"/>
    </w:pPr>
    <w:rPr>
      <w:rFonts w:eastAsia="Times New Roman"/>
      <w:color w:val="000000"/>
      <w:u w:color="000000"/>
    </w:rPr>
  </w:style>
  <w:style w:type="paragraph" w:customStyle="1" w:styleId="Abstractheading">
    <w:name w:val="Abstract heading"/>
    <w:next w:val="Abstracttext"/>
    <w:pPr>
      <w:keepNext/>
      <w:spacing w:after="200"/>
      <w:jc w:val="center"/>
      <w:outlineLvl w:val="0"/>
    </w:pPr>
    <w:rPr>
      <w:rFonts w:cs="Arial Unicode MS"/>
      <w:b/>
      <w:bCs/>
      <w:color w:val="000000"/>
      <w:u w:color="000000"/>
    </w:rPr>
  </w:style>
  <w:style w:type="paragraph" w:customStyle="1" w:styleId="Abstracttext">
    <w:name w:val="Abstract text"/>
    <w:pPr>
      <w:spacing w:line="200" w:lineRule="exact"/>
      <w:ind w:left="181" w:right="181"/>
      <w:jc w:val="both"/>
    </w:pPr>
    <w:rPr>
      <w:rFonts w:cs="Arial Unicode MS"/>
      <w:color w:val="000000"/>
      <w:sz w:val="18"/>
      <w:szCs w:val="18"/>
      <w:u w:color="000000"/>
    </w:rPr>
  </w:style>
  <w:style w:type="paragraph" w:customStyle="1" w:styleId="Heading">
    <w:name w:val="Heading"/>
    <w:next w:val="NormalSectionStart"/>
    <w:pPr>
      <w:keepNext/>
      <w:spacing w:before="200" w:after="60"/>
      <w:jc w:val="center"/>
      <w:outlineLvl w:val="0"/>
    </w:pPr>
    <w:rPr>
      <w:rFonts w:cs="Arial Unicode MS"/>
      <w:b/>
      <w:bCs/>
      <w:color w:val="000000"/>
      <w:sz w:val="24"/>
      <w:szCs w:val="24"/>
      <w:u w:color="000000"/>
    </w:rPr>
  </w:style>
  <w:style w:type="paragraph" w:customStyle="1" w:styleId="NormalSectionStart">
    <w:name w:val="Normal Section Start"/>
    <w:next w:val="Body"/>
    <w:pPr>
      <w:jc w:val="both"/>
    </w:pPr>
    <w:rPr>
      <w:rFonts w:cs="Arial Unicode MS"/>
      <w:color w:val="000000"/>
      <w:u w:color="000000"/>
    </w:rPr>
  </w:style>
  <w:style w:type="paragraph" w:styleId="FootnoteText">
    <w:name w:val="footnote text"/>
    <w:pPr>
      <w:ind w:firstLine="181"/>
      <w:jc w:val="both"/>
    </w:pPr>
    <w:rPr>
      <w:rFonts w:eastAsia="Times New Roman"/>
      <w:color w:val="000000"/>
      <w:sz w:val="18"/>
      <w:szCs w:val="18"/>
      <w:u w:color="000000"/>
    </w:rPr>
  </w:style>
  <w:style w:type="paragraph" w:customStyle="1" w:styleId="Figure">
    <w:name w:val="Figure"/>
    <w:pPr>
      <w:ind w:firstLine="187"/>
      <w:jc w:val="center"/>
    </w:pPr>
    <w:rPr>
      <w:rFonts w:cs="Arial Unicode MS"/>
      <w:color w:val="000000"/>
      <w:u w:color="000000"/>
    </w:rPr>
  </w:style>
  <w:style w:type="paragraph" w:customStyle="1" w:styleId="TableContent">
    <w:name w:val="Table Content"/>
    <w:pPr>
      <w:jc w:val="both"/>
    </w:pPr>
    <w:rPr>
      <w:rFonts w:eastAsia="Times New Roman"/>
      <w:color w:val="000000"/>
      <w:u w:color="000000"/>
    </w:rPr>
  </w:style>
  <w:style w:type="paragraph" w:customStyle="1" w:styleId="Reference">
    <w:name w:val="Reference"/>
    <w:pPr>
      <w:ind w:left="181" w:hanging="181"/>
      <w:jc w:val="both"/>
    </w:pPr>
    <w:rPr>
      <w:rFonts w:cs="Arial Unicode MS"/>
      <w:color w:val="000000"/>
      <w:u w:color="000000"/>
    </w:rPr>
  </w:style>
  <w:style w:type="paragraph" w:styleId="BalloonText">
    <w:name w:val="Balloon Text"/>
    <w:basedOn w:val="Normal"/>
    <w:link w:val="BalloonTextChar"/>
    <w:uiPriority w:val="99"/>
    <w:semiHidden/>
    <w:unhideWhenUsed/>
    <w:rsid w:val="00AA3795"/>
    <w:rPr>
      <w:sz w:val="18"/>
      <w:szCs w:val="18"/>
    </w:rPr>
  </w:style>
  <w:style w:type="character" w:customStyle="1" w:styleId="BalloonTextChar">
    <w:name w:val="Balloon Text Char"/>
    <w:basedOn w:val="DefaultParagraphFont"/>
    <w:link w:val="BalloonText"/>
    <w:uiPriority w:val="99"/>
    <w:semiHidden/>
    <w:rsid w:val="00AA3795"/>
    <w:rPr>
      <w:sz w:val="18"/>
      <w:szCs w:val="18"/>
    </w:rPr>
  </w:style>
  <w:style w:type="paragraph" w:styleId="Caption">
    <w:name w:val="caption"/>
    <w:basedOn w:val="Normal"/>
    <w:next w:val="Normal"/>
    <w:uiPriority w:val="35"/>
    <w:unhideWhenUsed/>
    <w:qFormat/>
    <w:rsid w:val="00DA2142"/>
    <w:pPr>
      <w:spacing w:after="200"/>
    </w:pPr>
    <w:rPr>
      <w:i/>
      <w:iCs/>
      <w:color w:val="A7A7A7" w:themeColor="text2"/>
      <w:sz w:val="18"/>
      <w:szCs w:val="18"/>
    </w:rPr>
  </w:style>
  <w:style w:type="character" w:styleId="CommentReference">
    <w:name w:val="annotation reference"/>
    <w:basedOn w:val="DefaultParagraphFont"/>
    <w:uiPriority w:val="99"/>
    <w:semiHidden/>
    <w:unhideWhenUsed/>
    <w:rsid w:val="00897CB9"/>
    <w:rPr>
      <w:sz w:val="16"/>
      <w:szCs w:val="16"/>
    </w:rPr>
  </w:style>
  <w:style w:type="paragraph" w:styleId="CommentText">
    <w:name w:val="annotation text"/>
    <w:basedOn w:val="Normal"/>
    <w:link w:val="CommentTextChar"/>
    <w:uiPriority w:val="99"/>
    <w:semiHidden/>
    <w:unhideWhenUsed/>
    <w:rsid w:val="00897CB9"/>
    <w:rPr>
      <w:sz w:val="20"/>
      <w:szCs w:val="20"/>
    </w:rPr>
  </w:style>
  <w:style w:type="character" w:customStyle="1" w:styleId="CommentTextChar">
    <w:name w:val="Comment Text Char"/>
    <w:basedOn w:val="DefaultParagraphFont"/>
    <w:link w:val="CommentText"/>
    <w:uiPriority w:val="99"/>
    <w:semiHidden/>
    <w:rsid w:val="00897CB9"/>
  </w:style>
  <w:style w:type="paragraph" w:styleId="CommentSubject">
    <w:name w:val="annotation subject"/>
    <w:basedOn w:val="CommentText"/>
    <w:next w:val="CommentText"/>
    <w:link w:val="CommentSubjectChar"/>
    <w:uiPriority w:val="99"/>
    <w:semiHidden/>
    <w:unhideWhenUsed/>
    <w:rsid w:val="00897CB9"/>
    <w:rPr>
      <w:b/>
      <w:bCs/>
    </w:rPr>
  </w:style>
  <w:style w:type="character" w:customStyle="1" w:styleId="CommentSubjectChar">
    <w:name w:val="Comment Subject Char"/>
    <w:basedOn w:val="CommentTextChar"/>
    <w:link w:val="CommentSubject"/>
    <w:uiPriority w:val="99"/>
    <w:semiHidden/>
    <w:rsid w:val="00897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0974">
      <w:bodyDiv w:val="1"/>
      <w:marLeft w:val="0"/>
      <w:marRight w:val="0"/>
      <w:marTop w:val="0"/>
      <w:marBottom w:val="0"/>
      <w:divBdr>
        <w:top w:val="none" w:sz="0" w:space="0" w:color="auto"/>
        <w:left w:val="none" w:sz="0" w:space="0" w:color="auto"/>
        <w:bottom w:val="none" w:sz="0" w:space="0" w:color="auto"/>
        <w:right w:val="none" w:sz="0" w:space="0" w:color="auto"/>
      </w:divBdr>
    </w:div>
    <w:div w:id="1009866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FBAE8-83BC-8340-A0A3-EA66FBFBD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3405</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Masoud Jasbi</cp:lastModifiedBy>
  <cp:revision>14</cp:revision>
  <dcterms:created xsi:type="dcterms:W3CDTF">2020-01-22T22:48:00Z</dcterms:created>
  <dcterms:modified xsi:type="dcterms:W3CDTF">2020-01-23T17:38:00Z</dcterms:modified>
</cp:coreProperties>
</file>